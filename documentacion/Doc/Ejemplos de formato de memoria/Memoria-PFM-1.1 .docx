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C14" w:rsidRDefault="00A87DBE" w:rsidP="00141C14">
      <w:r>
        <w:fldChar w:fldCharType="begin">
          <w:fldData xml:space="preserve">v708L0NpdGU+PC9FbmROb3RlPgB=
</w:fldData>
        </w:fldChar>
      </w:r>
      <w:r w:rsidR="004E69C8">
        <w:instrText xml:space="preserve"> ADDIN EN.CITE </w:instrText>
      </w:r>
      <w:r w:rsidR="004E69C8">
        <w:fldChar w:fldCharType="begin">
          <w:fldData xml:space="preserve">PEVuZE5vdGU+PENpdGU+PFJlY051bT4zPC9SZWNOdW0+PHJlY29yZD48cmVjLW51bWJlcj4zPC9y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==
</w:fldData>
        </w:fldChar>
      </w:r>
      <w:r w:rsidR="004E69C8">
        <w:instrText xml:space="preserve"> ADDIN EN.CITE.DATA </w:instrText>
      </w:r>
      <w:r w:rsidR="004E69C8">
        <w:fldChar w:fldCharType="end"/>
      </w:r>
      <w:r w:rsidR="004E69C8">
        <w:fldChar w:fldCharType="begin">
          <w:fldData xml:space="preserve">qcOaKsOrw61sw5nigJPFvsK1w6cgw417SuKAsMOVIMOx4oCcw41XwqAxNMOhIDdMw4ohJMaS4oKs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==
</w:fldData>
        </w:fldChar>
      </w:r>
      <w:r w:rsidR="004E69C8">
        <w:instrText xml:space="preserve"> ADDIN EN.CITE.DATA </w:instrText>
      </w:r>
      <w:r w:rsidR="004E69C8">
        <w:fldChar w:fldCharType="end"/>
      </w:r>
      <w:r w:rsidR="004E69C8">
        <w:fldChar w:fldCharType="begin">
          <w:fldData xml:space="preserve">ssKnxbjCjyBrw57igJPDlcOlwqrDrETDocOvwrlww48gICArwrsmbHQ7IMKibMOCxb1NwqTigKBi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==
</w:fldData>
        </w:fldChar>
      </w:r>
      <w:r w:rsidR="004E69C8">
        <w:instrText xml:space="preserve"> ADDIN EN.CITE.DATA </w:instrText>
      </w:r>
      <w:r w:rsidR="004E69C8">
        <w:fldChar w:fldCharType="end"/>
      </w:r>
      <w:r w:rsidR="004E69C8">
        <w:fldChar w:fldCharType="begin">
          <w:fldData xml:space="preserve">w7Fsw5UgLMOOw7bDvMOLw5wgwrDDiOKApuKAosKzw6dwbsWTLcKxw5rDoMK4w4Rq4oCcw6PCqznD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==
</w:fldData>
        </w:fldChar>
      </w:r>
      <w:r w:rsidR="004E69C8">
        <w:instrText xml:space="preserve"> ADDIN EN.CITE.DATA </w:instrText>
      </w:r>
      <w:r w:rsidR="004E69C8">
        <w:fldChar w:fldCharType="end"/>
      </w:r>
      <w:r w:rsidR="004E69C8">
        <w:fldChar w:fldCharType="begin">
          <w:fldData xml:space="preserve">gKHCp8K1V1ZNw7sgeVROIMO1NsOP4oCUXG9Mw5rDnkxR4oCibcWh4oCTw5LigJnDp8OLxaHDiSZx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==
</w:fldData>
        </w:fldChar>
      </w:r>
      <w:r w:rsidR="004E69C8">
        <w:instrText xml:space="preserve"> ADDIN EN.CITE.DATA </w:instrText>
      </w:r>
      <w:r w:rsidR="004E69C8">
        <w:fldChar w:fldCharType="end"/>
      </w:r>
      <w:r w:rsidR="004E69C8">
        <w:fldChar w:fldCharType="begin">
          <w:fldData xml:space="preserve">v708L0NpdGU+PC9FbmROb3RlPgB=
</w:fldData>
        </w:fldChar>
      </w:r>
      <w:r w:rsidR="004E69C8">
        <w:instrText xml:space="preserve"> ADDIN EN.CITE.DATA </w:instrText>
      </w:r>
      <w:r w:rsidR="004E69C8">
        <w:fldChar w:fldCharType="end"/>
      </w:r>
      <w:r>
        <w:fldChar w:fldCharType="end"/>
      </w:r>
    </w:p>
    <w:p w:rsidR="00141C14" w:rsidRDefault="00141C14" w:rsidP="00141C14"/>
    <w:p w:rsidR="007325DC" w:rsidRPr="00141C14" w:rsidRDefault="00141C14" w:rsidP="00141C14">
      <w:r>
        <w:t xml:space="preserve"> </w:t>
      </w:r>
      <w:r w:rsidR="00561C0F">
        <w:rPr>
          <w:noProof/>
          <w:lang w:val="es-ES" w:eastAsia="es-ES"/>
        </w:rPr>
        <w:drawing>
          <wp:inline distT="0" distB="0" distL="0" distR="0">
            <wp:extent cx="1515745" cy="702945"/>
            <wp:effectExtent l="2540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15745" cy="702945"/>
                    </a:xfrm>
                    <a:prstGeom prst="rect">
                      <a:avLst/>
                    </a:prstGeom>
                    <a:noFill/>
                    <a:ln w="9525">
                      <a:noFill/>
                      <a:miter lim="800000"/>
                      <a:headEnd/>
                      <a:tailEnd/>
                    </a:ln>
                  </pic:spPr>
                </pic:pic>
              </a:graphicData>
            </a:graphic>
          </wp:inline>
        </w:drawing>
      </w:r>
      <w:r>
        <w:t xml:space="preserve">                                                       </w:t>
      </w:r>
      <w:r w:rsidR="00561C0F">
        <w:rPr>
          <w:noProof/>
          <w:lang w:val="es-ES" w:eastAsia="es-ES"/>
        </w:rPr>
        <w:drawing>
          <wp:inline distT="0" distB="0" distL="0" distR="0">
            <wp:extent cx="1515745" cy="702945"/>
            <wp:effectExtent l="2540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515745" cy="702945"/>
                    </a:xfrm>
                    <a:prstGeom prst="rect">
                      <a:avLst/>
                    </a:prstGeom>
                    <a:noFill/>
                    <a:ln w="9525">
                      <a:noFill/>
                      <a:miter lim="800000"/>
                      <a:headEnd/>
                      <a:tailEnd/>
                    </a:ln>
                  </pic:spPr>
                </pic:pic>
              </a:graphicData>
            </a:graphic>
          </wp:inline>
        </w:drawing>
      </w:r>
    </w:p>
    <w:p w:rsidR="00C746AC" w:rsidRDefault="00C746AC"/>
    <w:p w:rsidR="00C746AC" w:rsidRDefault="00C746AC">
      <w:pPr>
        <w:rPr>
          <w:sz w:val="40"/>
        </w:rPr>
      </w:pPr>
    </w:p>
    <w:p w:rsidR="00C5722C" w:rsidRPr="00C5722C" w:rsidRDefault="00E214FD">
      <w:pPr>
        <w:rPr>
          <w:caps/>
          <w:sz w:val="28"/>
          <w:szCs w:val="28"/>
          <w:lang w:val="es-ES"/>
        </w:rPr>
      </w:pPr>
      <w:r>
        <w:rPr>
          <w:caps/>
          <w:sz w:val="28"/>
          <w:szCs w:val="28"/>
          <w:lang w:val="es-ES"/>
        </w:rPr>
        <w:t xml:space="preserve">Departamento de </w:t>
      </w:r>
      <w:r w:rsidR="00C5722C" w:rsidRPr="00C5722C">
        <w:rPr>
          <w:caps/>
          <w:sz w:val="28"/>
          <w:szCs w:val="28"/>
          <w:lang w:val="es-ES"/>
        </w:rPr>
        <w:t>Ingeniería del Software e Inteligencia Artificial</w:t>
      </w:r>
    </w:p>
    <w:p w:rsidR="00C5722C" w:rsidRPr="00C5722C" w:rsidRDefault="00C5722C">
      <w:pPr>
        <w:rPr>
          <w:sz w:val="28"/>
          <w:szCs w:val="28"/>
        </w:rPr>
      </w:pPr>
    </w:p>
    <w:p w:rsidR="00141C14" w:rsidRPr="00C5722C" w:rsidRDefault="00EA7C52">
      <w:pPr>
        <w:rPr>
          <w:rFonts w:cs="Arial"/>
          <w:sz w:val="28"/>
          <w:szCs w:val="28"/>
        </w:rPr>
      </w:pPr>
      <w:r>
        <w:rPr>
          <w:rFonts w:cs="Arial"/>
          <w:sz w:val="28"/>
          <w:szCs w:val="28"/>
        </w:rPr>
        <w:t>MÁ</w:t>
      </w:r>
      <w:r w:rsidR="00C5722C" w:rsidRPr="00C5722C">
        <w:rPr>
          <w:rFonts w:cs="Arial"/>
          <w:sz w:val="28"/>
          <w:szCs w:val="28"/>
        </w:rPr>
        <w:t>STER EN INVESTIGACIÓN EN INFORMÁTICA</w:t>
      </w:r>
    </w:p>
    <w:p w:rsidR="00C5722C" w:rsidRPr="00C5722C" w:rsidRDefault="00C5722C">
      <w:pPr>
        <w:rPr>
          <w:rFonts w:cs="Arial"/>
          <w:sz w:val="28"/>
          <w:szCs w:val="28"/>
        </w:rPr>
      </w:pPr>
    </w:p>
    <w:p w:rsidR="00C5722C" w:rsidRPr="00C5722C" w:rsidRDefault="00EA7C52">
      <w:pPr>
        <w:rPr>
          <w:rFonts w:cs="Arial"/>
          <w:sz w:val="28"/>
          <w:szCs w:val="28"/>
        </w:rPr>
      </w:pPr>
      <w:r>
        <w:rPr>
          <w:rFonts w:cs="Arial"/>
          <w:sz w:val="28"/>
          <w:szCs w:val="28"/>
        </w:rPr>
        <w:t>PROYECTO FIN DE MÁ</w:t>
      </w:r>
      <w:r w:rsidR="00C5722C" w:rsidRPr="00C5722C">
        <w:rPr>
          <w:rFonts w:cs="Arial"/>
          <w:sz w:val="28"/>
          <w:szCs w:val="28"/>
        </w:rPr>
        <w:t>STER EN SISTEMAS INTELIGENTES</w:t>
      </w:r>
    </w:p>
    <w:p w:rsidR="00C5722C" w:rsidRPr="00C5722C" w:rsidRDefault="00C5722C">
      <w:pPr>
        <w:rPr>
          <w:sz w:val="28"/>
          <w:szCs w:val="28"/>
        </w:rPr>
      </w:pPr>
    </w:p>
    <w:p w:rsidR="00141C14" w:rsidRPr="00C5722C" w:rsidRDefault="00141C14">
      <w:pPr>
        <w:rPr>
          <w:sz w:val="28"/>
          <w:szCs w:val="28"/>
        </w:rPr>
      </w:pPr>
      <w:r w:rsidRPr="00C5722C">
        <w:rPr>
          <w:sz w:val="28"/>
          <w:szCs w:val="28"/>
        </w:rPr>
        <w:t>CURSO 20</w:t>
      </w:r>
      <w:r w:rsidR="00561C0F">
        <w:rPr>
          <w:sz w:val="28"/>
          <w:szCs w:val="28"/>
        </w:rPr>
        <w:t>10/2011</w:t>
      </w:r>
    </w:p>
    <w:p w:rsidR="00141C14" w:rsidRDefault="00141C14">
      <w:pPr>
        <w:rPr>
          <w:sz w:val="40"/>
          <w:szCs w:val="40"/>
        </w:rPr>
      </w:pPr>
    </w:p>
    <w:p w:rsidR="00141C14" w:rsidRDefault="00141C14">
      <w:pPr>
        <w:rPr>
          <w:sz w:val="40"/>
          <w:szCs w:val="40"/>
        </w:rPr>
      </w:pPr>
    </w:p>
    <w:p w:rsidR="00141C14" w:rsidRDefault="00141C14">
      <w:pPr>
        <w:rPr>
          <w:sz w:val="40"/>
          <w:szCs w:val="40"/>
        </w:rPr>
      </w:pPr>
    </w:p>
    <w:p w:rsidR="00C5722C" w:rsidRDefault="00C5722C">
      <w:pPr>
        <w:rPr>
          <w:sz w:val="40"/>
          <w:szCs w:val="40"/>
        </w:rPr>
      </w:pPr>
    </w:p>
    <w:p w:rsidR="00C5722C" w:rsidRDefault="00C5722C" w:rsidP="001F5ED4">
      <w:pPr>
        <w:rPr>
          <w:sz w:val="40"/>
          <w:szCs w:val="40"/>
        </w:rPr>
      </w:pPr>
    </w:p>
    <w:p w:rsidR="00561C0F" w:rsidRDefault="00FB5D8F" w:rsidP="00561C0F">
      <w:pPr>
        <w:ind w:left="708"/>
        <w:rPr>
          <w:sz w:val="40"/>
          <w:szCs w:val="40"/>
        </w:rPr>
      </w:pPr>
      <w:r>
        <w:rPr>
          <w:sz w:val="40"/>
          <w:szCs w:val="40"/>
        </w:rPr>
        <w:t>MODELA</w:t>
      </w:r>
      <w:r w:rsidR="00561C0F">
        <w:rPr>
          <w:sz w:val="40"/>
          <w:szCs w:val="40"/>
        </w:rPr>
        <w:t xml:space="preserve">DO Y </w:t>
      </w:r>
      <w:r w:rsidR="00C5722C">
        <w:rPr>
          <w:sz w:val="40"/>
          <w:szCs w:val="40"/>
        </w:rPr>
        <w:t>SIMULACIÓN DE</w:t>
      </w:r>
    </w:p>
    <w:p w:rsidR="00141C14" w:rsidRDefault="00C5722C" w:rsidP="00561C0F">
      <w:pPr>
        <w:ind w:left="708"/>
        <w:rPr>
          <w:sz w:val="40"/>
          <w:szCs w:val="40"/>
        </w:rPr>
      </w:pPr>
      <w:r>
        <w:rPr>
          <w:sz w:val="40"/>
          <w:szCs w:val="40"/>
        </w:rPr>
        <w:t>L</w:t>
      </w:r>
      <w:r w:rsidR="00561C0F">
        <w:rPr>
          <w:sz w:val="40"/>
          <w:szCs w:val="40"/>
        </w:rPr>
        <w:t>A EVOLUCIÓN DE UNA RED SOCIAL UTILIZANDO LA HERRAMIENTA KROWDIX</w:t>
      </w:r>
      <w:r>
        <w:rPr>
          <w:sz w:val="40"/>
          <w:szCs w:val="40"/>
        </w:rPr>
        <w:t xml:space="preserve"> </w:t>
      </w:r>
      <w:r w:rsidR="00561C0F">
        <w:rPr>
          <w:sz w:val="40"/>
          <w:szCs w:val="40"/>
        </w:rPr>
        <w:t xml:space="preserve">BASADA EN </w:t>
      </w:r>
      <w:r w:rsidR="00211648">
        <w:rPr>
          <w:sz w:val="40"/>
          <w:szCs w:val="40"/>
        </w:rPr>
        <w:t>AGENTES INTELIGENTES</w:t>
      </w:r>
    </w:p>
    <w:p w:rsidR="00141C14" w:rsidRDefault="00141C14">
      <w:pPr>
        <w:rPr>
          <w:sz w:val="40"/>
          <w:szCs w:val="40"/>
        </w:rPr>
      </w:pPr>
    </w:p>
    <w:p w:rsidR="00141C14" w:rsidRDefault="00141C14">
      <w:pPr>
        <w:rPr>
          <w:sz w:val="40"/>
          <w:szCs w:val="40"/>
        </w:rPr>
      </w:pPr>
    </w:p>
    <w:p w:rsidR="00141C14" w:rsidRDefault="00141C14">
      <w:pPr>
        <w:rPr>
          <w:sz w:val="40"/>
          <w:szCs w:val="40"/>
        </w:rPr>
      </w:pPr>
    </w:p>
    <w:p w:rsidR="00141C14" w:rsidRDefault="00141C14">
      <w:pPr>
        <w:rPr>
          <w:sz w:val="40"/>
          <w:szCs w:val="40"/>
        </w:rPr>
      </w:pPr>
    </w:p>
    <w:p w:rsidR="00141C14" w:rsidRDefault="00141C14">
      <w:pPr>
        <w:rPr>
          <w:sz w:val="40"/>
          <w:szCs w:val="40"/>
        </w:rPr>
      </w:pPr>
    </w:p>
    <w:p w:rsidR="00141C14" w:rsidRDefault="00141C14">
      <w:pPr>
        <w:rPr>
          <w:sz w:val="40"/>
          <w:szCs w:val="40"/>
        </w:rPr>
      </w:pPr>
    </w:p>
    <w:p w:rsidR="00141C14" w:rsidRDefault="00141C14">
      <w:pPr>
        <w:rPr>
          <w:sz w:val="32"/>
          <w:szCs w:val="32"/>
        </w:rPr>
      </w:pPr>
      <w:r>
        <w:rPr>
          <w:sz w:val="32"/>
          <w:szCs w:val="32"/>
        </w:rPr>
        <w:tab/>
      </w:r>
      <w:r>
        <w:rPr>
          <w:sz w:val="32"/>
          <w:szCs w:val="32"/>
        </w:rPr>
        <w:tab/>
      </w:r>
      <w:r>
        <w:rPr>
          <w:sz w:val="32"/>
          <w:szCs w:val="32"/>
        </w:rPr>
        <w:tab/>
      </w:r>
      <w:r w:rsidR="00E214FD">
        <w:rPr>
          <w:sz w:val="32"/>
          <w:szCs w:val="32"/>
        </w:rPr>
        <w:t xml:space="preserve">Autor: </w:t>
      </w:r>
      <w:r w:rsidR="00561C0F">
        <w:rPr>
          <w:sz w:val="32"/>
          <w:szCs w:val="32"/>
        </w:rPr>
        <w:t>Fernando Burillo López</w:t>
      </w:r>
    </w:p>
    <w:p w:rsidR="00141C14" w:rsidRDefault="00141C14">
      <w:pPr>
        <w:rPr>
          <w:sz w:val="32"/>
          <w:szCs w:val="32"/>
        </w:rPr>
      </w:pPr>
    </w:p>
    <w:p w:rsidR="00141C14" w:rsidRDefault="00141C14">
      <w:pPr>
        <w:rPr>
          <w:sz w:val="32"/>
          <w:szCs w:val="32"/>
        </w:rPr>
      </w:pPr>
      <w:r>
        <w:rPr>
          <w:sz w:val="32"/>
          <w:szCs w:val="32"/>
        </w:rPr>
        <w:tab/>
      </w:r>
      <w:r>
        <w:rPr>
          <w:sz w:val="32"/>
          <w:szCs w:val="32"/>
        </w:rPr>
        <w:tab/>
      </w:r>
    </w:p>
    <w:p w:rsidR="00141C14" w:rsidRDefault="00141C14">
      <w:pPr>
        <w:rPr>
          <w:ins w:id="0" w:author="IO" w:date="2010-08-23T16:07:00Z"/>
          <w:sz w:val="32"/>
          <w:szCs w:val="32"/>
        </w:rPr>
      </w:pPr>
      <w:r>
        <w:rPr>
          <w:sz w:val="32"/>
          <w:szCs w:val="32"/>
        </w:rPr>
        <w:tab/>
      </w:r>
      <w:r>
        <w:rPr>
          <w:sz w:val="32"/>
          <w:szCs w:val="32"/>
        </w:rPr>
        <w:tab/>
      </w:r>
      <w:r>
        <w:rPr>
          <w:sz w:val="32"/>
          <w:szCs w:val="32"/>
        </w:rPr>
        <w:tab/>
      </w:r>
      <w:r w:rsidR="00E214FD">
        <w:rPr>
          <w:sz w:val="32"/>
          <w:szCs w:val="32"/>
        </w:rPr>
        <w:t xml:space="preserve">Tutor: </w:t>
      </w:r>
      <w:r>
        <w:rPr>
          <w:sz w:val="32"/>
          <w:szCs w:val="32"/>
        </w:rPr>
        <w:t xml:space="preserve">Rubén Fuentes </w:t>
      </w:r>
      <w:r w:rsidR="00497003">
        <w:rPr>
          <w:sz w:val="32"/>
          <w:szCs w:val="32"/>
        </w:rPr>
        <w:t>Fernández</w:t>
      </w:r>
    </w:p>
    <w:p w:rsidR="003016A0" w:rsidRPr="00141C14" w:rsidRDefault="003016A0">
      <w:pPr>
        <w:rPr>
          <w:sz w:val="32"/>
          <w:szCs w:val="32"/>
        </w:rPr>
      </w:pPr>
    </w:p>
    <w:p w:rsidR="003016A0" w:rsidRDefault="003016A0">
      <w:pPr>
        <w:sectPr w:rsidR="003016A0" w:rsidSect="00282514">
          <w:headerReference w:type="default" r:id="rId11"/>
          <w:footerReference w:type="even" r:id="rId12"/>
          <w:footerReference w:type="default" r:id="rId13"/>
          <w:pgSz w:w="11906" w:h="16838"/>
          <w:pgMar w:top="1417" w:right="1701" w:bottom="360" w:left="1800" w:header="708" w:footer="708" w:gutter="0"/>
          <w:cols w:space="708"/>
          <w:docGrid w:linePitch="360"/>
        </w:sectPr>
      </w:pPr>
    </w:p>
    <w:p w:rsidR="002C02B3" w:rsidRPr="0034169E" w:rsidRDefault="002C02B3" w:rsidP="0034169E">
      <w:pPr>
        <w:spacing w:before="120"/>
        <w:ind w:left="284"/>
        <w:jc w:val="both"/>
        <w:rPr>
          <w:b/>
          <w:sz w:val="40"/>
          <w:szCs w:val="40"/>
        </w:rPr>
      </w:pPr>
      <w:r w:rsidRPr="00A84A28">
        <w:rPr>
          <w:b/>
          <w:sz w:val="40"/>
          <w:szCs w:val="40"/>
        </w:rPr>
        <w:lastRenderedPageBreak/>
        <w:t>Agradecimientos</w:t>
      </w:r>
    </w:p>
    <w:p w:rsidR="00ED0EAB" w:rsidRDefault="00ED0EAB"/>
    <w:p w:rsidR="00ED0EAB" w:rsidRDefault="00ED0EAB"/>
    <w:p w:rsidR="00ED0EAB" w:rsidRDefault="00ED0EAB"/>
    <w:p w:rsidR="00ED0EAB" w:rsidRDefault="00ED0EAB"/>
    <w:p w:rsidR="00ED0EAB" w:rsidRDefault="00ED0EAB"/>
    <w:p w:rsidR="00ED0EAB" w:rsidRDefault="00ED0EAB"/>
    <w:p w:rsidR="00ED0EAB" w:rsidRDefault="00ED0EAB"/>
    <w:p w:rsidR="00402285" w:rsidRDefault="00402285" w:rsidP="00561C0F">
      <w:pPr>
        <w:spacing w:before="120"/>
        <w:jc w:val="both"/>
      </w:pPr>
    </w:p>
    <w:p w:rsidR="00ED0EAB" w:rsidRDefault="00ED0EAB"/>
    <w:p w:rsidR="004E216C" w:rsidRDefault="004E216C" w:rsidP="00181CC6">
      <w:pPr>
        <w:spacing w:before="120"/>
        <w:ind w:left="284"/>
        <w:jc w:val="both"/>
        <w:rPr>
          <w:b/>
          <w:sz w:val="40"/>
          <w:szCs w:val="40"/>
        </w:rPr>
        <w:sectPr w:rsidR="004E216C">
          <w:type w:val="oddPage"/>
          <w:pgSz w:w="11906" w:h="16838"/>
          <w:pgMar w:top="1417" w:right="1701" w:bottom="360" w:left="1800" w:header="708" w:footer="708" w:gutter="0"/>
          <w:cols w:space="708"/>
          <w:docGrid w:linePitch="360"/>
        </w:sectPr>
      </w:pPr>
    </w:p>
    <w:p w:rsidR="00C746AC" w:rsidRPr="00181CC6" w:rsidRDefault="00C5722C" w:rsidP="00181CC6">
      <w:pPr>
        <w:spacing w:before="120"/>
        <w:ind w:left="284"/>
        <w:jc w:val="both"/>
        <w:rPr>
          <w:b/>
          <w:sz w:val="40"/>
          <w:szCs w:val="40"/>
        </w:rPr>
      </w:pPr>
      <w:r>
        <w:rPr>
          <w:b/>
          <w:sz w:val="40"/>
          <w:szCs w:val="40"/>
        </w:rPr>
        <w:lastRenderedPageBreak/>
        <w:t>Resumen</w:t>
      </w:r>
    </w:p>
    <w:p w:rsidR="00933D8A" w:rsidRDefault="00933D8A" w:rsidP="006A5BAD">
      <w:pPr>
        <w:spacing w:before="120"/>
        <w:ind w:left="284"/>
        <w:jc w:val="both"/>
      </w:pPr>
    </w:p>
    <w:p w:rsidR="004E216C" w:rsidRDefault="004E216C" w:rsidP="006A5BAD">
      <w:pPr>
        <w:spacing w:before="120"/>
        <w:ind w:left="284"/>
        <w:jc w:val="both"/>
      </w:pPr>
    </w:p>
    <w:p w:rsidR="00933D8A" w:rsidRDefault="00933D8A" w:rsidP="006A5BAD">
      <w:pPr>
        <w:spacing w:before="120"/>
        <w:ind w:left="284"/>
        <w:jc w:val="both"/>
      </w:pPr>
    </w:p>
    <w:p w:rsidR="0056451E" w:rsidRDefault="0056451E" w:rsidP="006A5BAD">
      <w:pPr>
        <w:spacing w:before="120"/>
        <w:ind w:left="284"/>
        <w:jc w:val="both"/>
      </w:pPr>
    </w:p>
    <w:p w:rsidR="0056451E" w:rsidRDefault="0056451E" w:rsidP="006A5BAD">
      <w:pPr>
        <w:spacing w:before="120"/>
        <w:ind w:left="284"/>
        <w:jc w:val="both"/>
        <w:rPr>
          <w:ins w:id="1" w:author="IO" w:date="2010-08-23T16:19:00Z"/>
        </w:rPr>
      </w:pPr>
      <w:r w:rsidRPr="00750A62">
        <w:rPr>
          <w:i/>
        </w:rPr>
        <w:t>Palabras clave</w:t>
      </w:r>
      <w:r w:rsidRPr="00F87EF7">
        <w:t>:</w:t>
      </w:r>
      <w:r w:rsidR="00B00E90">
        <w:t xml:space="preserve"> Agente i</w:t>
      </w:r>
      <w:r>
        <w:t xml:space="preserve">nteligente, </w:t>
      </w:r>
      <w:r w:rsidR="00933D8A">
        <w:t>usuario red social, amistad, seguidor</w:t>
      </w:r>
      <w:r>
        <w:t xml:space="preserve">, </w:t>
      </w:r>
      <w:proofErr w:type="spellStart"/>
      <w:r w:rsidR="00933D8A">
        <w:t>tweet</w:t>
      </w:r>
      <w:proofErr w:type="spellEnd"/>
      <w:r>
        <w:t>,</w:t>
      </w:r>
      <w:r w:rsidR="00933D8A">
        <w:t xml:space="preserve"> </w:t>
      </w:r>
      <w:commentRangeStart w:id="2"/>
      <w:proofErr w:type="spellStart"/>
      <w:r w:rsidR="00933D8A">
        <w:t>hashtag</w:t>
      </w:r>
      <w:commentRangeEnd w:id="2"/>
      <w:proofErr w:type="spellEnd"/>
      <w:r w:rsidR="00C16281">
        <w:rPr>
          <w:rStyle w:val="Refdecomentario"/>
        </w:rPr>
        <w:commentReference w:id="2"/>
      </w:r>
      <w:r w:rsidR="00933D8A">
        <w:t>,</w:t>
      </w:r>
      <w:r>
        <w:t xml:space="preserve"> </w:t>
      </w:r>
      <w:r w:rsidR="00933D8A">
        <w:t>grupo</w:t>
      </w:r>
      <w:r>
        <w:t>.</w:t>
      </w:r>
    </w:p>
    <w:p w:rsidR="00C86D87" w:rsidRDefault="00C86D87" w:rsidP="006A5BAD">
      <w:pPr>
        <w:spacing w:before="120"/>
        <w:ind w:left="284"/>
        <w:jc w:val="both"/>
      </w:pPr>
    </w:p>
    <w:p w:rsidR="004E216C" w:rsidRPr="00C16281" w:rsidRDefault="004E216C" w:rsidP="00181CC6">
      <w:pPr>
        <w:spacing w:before="120"/>
        <w:ind w:left="284"/>
        <w:jc w:val="both"/>
        <w:rPr>
          <w:b/>
          <w:sz w:val="40"/>
          <w:szCs w:val="40"/>
          <w:lang w:val="es-ES"/>
          <w:rPrChange w:id="3" w:author="IO" w:date="2011-04-17T15:10:00Z">
            <w:rPr>
              <w:b/>
              <w:sz w:val="40"/>
              <w:szCs w:val="40"/>
              <w:lang w:val="en-GB"/>
            </w:rPr>
          </w:rPrChange>
        </w:rPr>
        <w:sectPr w:rsidR="004E216C" w:rsidRPr="00C16281" w:rsidSect="004E216C">
          <w:pgSz w:w="11906" w:h="16838"/>
          <w:pgMar w:top="1417" w:right="1701" w:bottom="360" w:left="1800" w:header="708" w:footer="708" w:gutter="0"/>
          <w:cols w:space="708"/>
          <w:docGrid w:linePitch="360"/>
        </w:sectPr>
      </w:pPr>
    </w:p>
    <w:p w:rsidR="0056451E" w:rsidRPr="00181CC6" w:rsidRDefault="0056451E" w:rsidP="00181CC6">
      <w:pPr>
        <w:spacing w:before="120"/>
        <w:ind w:left="284"/>
        <w:jc w:val="both"/>
        <w:rPr>
          <w:b/>
          <w:sz w:val="40"/>
          <w:szCs w:val="40"/>
          <w:lang w:val="en-GB"/>
        </w:rPr>
      </w:pPr>
      <w:r w:rsidRPr="001857ED">
        <w:rPr>
          <w:b/>
          <w:sz w:val="40"/>
          <w:szCs w:val="40"/>
          <w:lang w:val="en-GB"/>
        </w:rPr>
        <w:lastRenderedPageBreak/>
        <w:t>Abstract</w:t>
      </w:r>
    </w:p>
    <w:p w:rsidR="0056451E" w:rsidRPr="001857ED" w:rsidRDefault="0056451E" w:rsidP="006A5BAD">
      <w:pPr>
        <w:spacing w:before="120"/>
        <w:ind w:left="284" w:firstLine="256"/>
        <w:jc w:val="both"/>
        <w:rPr>
          <w:lang w:val="en-GB"/>
        </w:rPr>
      </w:pPr>
    </w:p>
    <w:p w:rsidR="0056451E" w:rsidRPr="001857ED" w:rsidRDefault="0056451E" w:rsidP="0056451E">
      <w:pPr>
        <w:spacing w:before="120"/>
        <w:jc w:val="both"/>
        <w:rPr>
          <w:i/>
          <w:lang w:val="en-GB"/>
        </w:rPr>
      </w:pPr>
    </w:p>
    <w:p w:rsidR="0056451E" w:rsidRDefault="0056451E" w:rsidP="006A5BAD">
      <w:pPr>
        <w:spacing w:before="120"/>
        <w:ind w:left="284"/>
        <w:jc w:val="both"/>
        <w:rPr>
          <w:ins w:id="4" w:author="IO" w:date="2010-08-23T16:36:00Z"/>
          <w:lang w:val="en-GB"/>
        </w:rPr>
      </w:pPr>
      <w:commentRangeStart w:id="5"/>
      <w:r w:rsidRPr="001857ED">
        <w:rPr>
          <w:i/>
          <w:lang w:val="en-GB"/>
        </w:rPr>
        <w:t>Keywords</w:t>
      </w:r>
      <w:r w:rsidR="00516EBF">
        <w:rPr>
          <w:lang w:val="en-GB"/>
        </w:rPr>
        <w:t>: Intelligent a</w:t>
      </w:r>
      <w:r w:rsidRPr="001857ED">
        <w:rPr>
          <w:lang w:val="en-GB"/>
        </w:rPr>
        <w:t>gent, Behaviour, Driver, Mood, Simulation, Traffic, Vehicle.</w:t>
      </w:r>
      <w:commentRangeEnd w:id="5"/>
      <w:r w:rsidR="00C16281">
        <w:rPr>
          <w:rStyle w:val="Refdecomentario"/>
        </w:rPr>
        <w:commentReference w:id="5"/>
      </w:r>
    </w:p>
    <w:p w:rsidR="00AC0D6A" w:rsidRPr="001857ED" w:rsidRDefault="00AC0D6A" w:rsidP="006A5BAD">
      <w:pPr>
        <w:spacing w:before="120"/>
        <w:ind w:left="284"/>
        <w:jc w:val="both"/>
        <w:rPr>
          <w:lang w:val="en-GB"/>
        </w:rPr>
      </w:pPr>
    </w:p>
    <w:p w:rsidR="004E216C" w:rsidRPr="00C16281" w:rsidRDefault="004E216C" w:rsidP="00FB5D8F">
      <w:pPr>
        <w:spacing w:before="120"/>
        <w:ind w:left="284"/>
        <w:jc w:val="both"/>
        <w:rPr>
          <w:lang w:val="en-US"/>
          <w:rPrChange w:id="6" w:author="IO" w:date="2011-04-17T15:10:00Z">
            <w:rPr>
              <w:lang w:val="es-ES"/>
            </w:rPr>
          </w:rPrChange>
        </w:rPr>
        <w:sectPr w:rsidR="004E216C" w:rsidRPr="00C16281">
          <w:type w:val="oddPage"/>
          <w:pgSz w:w="11906" w:h="16838"/>
          <w:pgMar w:top="1417" w:right="1701" w:bottom="360" w:left="1800" w:header="708" w:footer="708" w:gutter="0"/>
          <w:cols w:space="708"/>
          <w:docGrid w:linePitch="360"/>
        </w:sectPr>
      </w:pPr>
    </w:p>
    <w:p w:rsidR="00FB5D8F" w:rsidRDefault="004E216C" w:rsidP="00FB5D8F">
      <w:pPr>
        <w:spacing w:before="120"/>
        <w:ind w:left="284"/>
        <w:jc w:val="both"/>
      </w:pPr>
      <w:r>
        <w:rPr>
          <w:lang w:val="es-ES"/>
        </w:rPr>
        <w:lastRenderedPageBreak/>
        <w:t>El abajo firmante, matriculado</w:t>
      </w:r>
      <w:r w:rsidR="009B35F6" w:rsidRPr="00AE2717">
        <w:rPr>
          <w:lang w:val="es-ES"/>
        </w:rPr>
        <w:t xml:space="preserve"> en el Máster en Investigación en Informática de la Facultad de Informática, autoriza a la Universidad Complutense de Madrid (UCM) a difundir y utilizar con fines académicos, no comerciales y mencionando expresamente a su autor, el presente Trabajo </w:t>
      </w:r>
      <w:r w:rsidR="009B35F6">
        <w:rPr>
          <w:lang w:val="es-ES"/>
        </w:rPr>
        <w:t xml:space="preserve">de </w:t>
      </w:r>
      <w:r w:rsidR="009B35F6" w:rsidRPr="00AE2717">
        <w:rPr>
          <w:lang w:val="es-ES"/>
        </w:rPr>
        <w:t>Fin de Máster: “</w:t>
      </w:r>
      <w:r w:rsidR="00FB5D8F">
        <w:t>Modela</w:t>
      </w:r>
      <w:r w:rsidR="00FB5D8F" w:rsidRPr="00FB5D8F">
        <w:t>do y simulación de</w:t>
      </w:r>
      <w:r w:rsidR="00FB5D8F">
        <w:t xml:space="preserve"> </w:t>
      </w:r>
      <w:r w:rsidR="00FB5D8F" w:rsidRPr="00FB5D8F">
        <w:t xml:space="preserve">la evolución de una red social utilizando la herramienta </w:t>
      </w:r>
      <w:proofErr w:type="spellStart"/>
      <w:r w:rsidR="00FB5D8F">
        <w:t>Kr</w:t>
      </w:r>
      <w:r w:rsidR="00FB5D8F" w:rsidRPr="00FB5D8F">
        <w:t>owdix</w:t>
      </w:r>
      <w:proofErr w:type="spellEnd"/>
      <w:r w:rsidR="00FB5D8F" w:rsidRPr="00FB5D8F">
        <w:t xml:space="preserve"> basada en agentes inteligentes</w:t>
      </w:r>
      <w:r w:rsidR="009B35F6" w:rsidRPr="00AE2717">
        <w:rPr>
          <w:lang w:val="es-ES"/>
        </w:rPr>
        <w:t>”, realizado</w:t>
      </w:r>
      <w:r w:rsidR="00FB5D8F">
        <w:rPr>
          <w:lang w:val="es-ES"/>
        </w:rPr>
        <w:t xml:space="preserve"> durante el curso académico 2010-2011</w:t>
      </w:r>
      <w:r w:rsidR="009B35F6" w:rsidRPr="00AE2717">
        <w:rPr>
          <w:lang w:val="es-ES"/>
        </w:rPr>
        <w:t xml:space="preserve"> bajo la dirección de</w:t>
      </w:r>
      <w:r w:rsidR="00721033">
        <w:rPr>
          <w:lang w:val="es-ES"/>
        </w:rPr>
        <w:t>l</w:t>
      </w:r>
      <w:r w:rsidR="009B35F6" w:rsidRPr="00AE2717">
        <w:rPr>
          <w:lang w:val="es-ES"/>
        </w:rPr>
        <w:t xml:space="preserve"> </w:t>
      </w:r>
      <w:r w:rsidR="00AC0D6A">
        <w:rPr>
          <w:lang w:val="es-ES"/>
        </w:rPr>
        <w:t>D</w:t>
      </w:r>
      <w:r w:rsidR="00721033">
        <w:rPr>
          <w:lang w:val="es-ES"/>
        </w:rPr>
        <w:t>r</w:t>
      </w:r>
      <w:r w:rsidR="00AC0D6A">
        <w:rPr>
          <w:lang w:val="es-ES"/>
        </w:rPr>
        <w:t xml:space="preserve">. </w:t>
      </w:r>
      <w:r w:rsidR="009B35F6" w:rsidRPr="00AE2717">
        <w:rPr>
          <w:lang w:val="es-ES"/>
        </w:rPr>
        <w:t>Rubén Fuentes Fernández en el Departamento de Ingeniería del Software e Inteligencia Artificial, y a la</w:t>
      </w:r>
      <w:r w:rsidR="009B35F6">
        <w:rPr>
          <w:lang w:val="es-ES"/>
        </w:rPr>
        <w:t xml:space="preserve"> </w:t>
      </w:r>
      <w:r w:rsidR="009B35F6" w:rsidRPr="00AE2717">
        <w:rPr>
          <w:lang w:val="es-ES"/>
        </w:rPr>
        <w:t>Biblioteca de la UCM a depositarlo en el Archivo Institucional E-</w:t>
      </w:r>
      <w:proofErr w:type="spellStart"/>
      <w:r w:rsidR="009B35F6" w:rsidRPr="00AE2717">
        <w:rPr>
          <w:lang w:val="es-ES"/>
        </w:rPr>
        <w:t>Prints</w:t>
      </w:r>
      <w:proofErr w:type="spellEnd"/>
      <w:r w:rsidR="009B35F6" w:rsidRPr="00AE2717">
        <w:rPr>
          <w:lang w:val="es-ES"/>
        </w:rPr>
        <w:t xml:space="preserve"> Complutense con el objeto de incrementar la difusión, uso e impacto del trabajo en </w:t>
      </w:r>
      <w:r w:rsidR="009B35F6" w:rsidRPr="008C3651">
        <w:rPr>
          <w:lang w:val="es-ES"/>
        </w:rPr>
        <w:t>Internet y garantizar su preservación y acceso a largo plazo</w:t>
      </w:r>
      <w:r w:rsidR="00DC2863" w:rsidRPr="005242A2">
        <w:t>.</w:t>
      </w:r>
    </w:p>
    <w:p w:rsidR="00FB5D8F" w:rsidRDefault="00FB5D8F" w:rsidP="00FB5D8F">
      <w:pPr>
        <w:spacing w:before="120"/>
        <w:ind w:left="284"/>
        <w:jc w:val="both"/>
      </w:pPr>
    </w:p>
    <w:p w:rsidR="00FB5D8F" w:rsidRDefault="00FB5D8F" w:rsidP="00FB5D8F">
      <w:pPr>
        <w:spacing w:before="120"/>
        <w:ind w:left="284"/>
        <w:jc w:val="both"/>
      </w:pPr>
    </w:p>
    <w:p w:rsidR="00FB5D8F" w:rsidRDefault="00FB5D8F" w:rsidP="00FB5D8F">
      <w:pPr>
        <w:spacing w:before="120"/>
        <w:ind w:left="284"/>
        <w:jc w:val="both"/>
      </w:pPr>
    </w:p>
    <w:p w:rsidR="00FB5D8F" w:rsidRDefault="00FB5D8F" w:rsidP="00FB5D8F">
      <w:pPr>
        <w:spacing w:before="120"/>
        <w:ind w:left="284"/>
        <w:jc w:val="both"/>
      </w:pPr>
    </w:p>
    <w:p w:rsidR="00FB5D8F" w:rsidRDefault="00FB5D8F" w:rsidP="00FB5D8F">
      <w:pPr>
        <w:spacing w:before="120"/>
        <w:ind w:left="284"/>
        <w:jc w:val="both"/>
      </w:pPr>
    </w:p>
    <w:p w:rsidR="00FB5D8F" w:rsidRDefault="00FB5D8F" w:rsidP="00FB5D8F">
      <w:pPr>
        <w:spacing w:before="120"/>
        <w:ind w:left="284"/>
        <w:jc w:val="both"/>
      </w:pPr>
    </w:p>
    <w:p w:rsidR="00FB5D8F" w:rsidRDefault="00FB5D8F" w:rsidP="00FB5D8F">
      <w:pPr>
        <w:spacing w:before="120"/>
        <w:ind w:left="284"/>
        <w:jc w:val="both"/>
      </w:pPr>
    </w:p>
    <w:p w:rsidR="00FB5D8F" w:rsidRDefault="00FB5D8F" w:rsidP="00FB5D8F">
      <w:pPr>
        <w:spacing w:before="120"/>
        <w:ind w:left="284"/>
        <w:jc w:val="both"/>
      </w:pPr>
    </w:p>
    <w:p w:rsidR="00DC2863" w:rsidRPr="005242A2" w:rsidRDefault="00FB5D8F" w:rsidP="00FB5D8F">
      <w:pPr>
        <w:tabs>
          <w:tab w:val="left" w:pos="5245"/>
        </w:tabs>
        <w:spacing w:before="120"/>
        <w:ind w:left="284"/>
        <w:jc w:val="both"/>
      </w:pPr>
      <w:r>
        <w:tab/>
      </w:r>
      <w:proofErr w:type="spellStart"/>
      <w:r>
        <w:t>Fdo</w:t>
      </w:r>
      <w:proofErr w:type="spellEnd"/>
      <w:r>
        <w:t>: Fernando Burillo López</w:t>
      </w:r>
    </w:p>
    <w:p w:rsidR="00DC2863" w:rsidRDefault="00DC2863"/>
    <w:p w:rsidR="00F72860" w:rsidRDefault="00F72860" w:rsidP="0034169E">
      <w:pPr>
        <w:numPr>
          <w:ins w:id="7" w:author="Unknown"/>
        </w:numPr>
        <w:ind w:left="360"/>
        <w:rPr>
          <w:b/>
          <w:sz w:val="40"/>
          <w:szCs w:val="40"/>
        </w:rPr>
        <w:sectPr w:rsidR="00F72860">
          <w:type w:val="oddPage"/>
          <w:pgSz w:w="11906" w:h="16838"/>
          <w:pgMar w:top="1417" w:right="1701" w:bottom="360" w:left="1800" w:header="708" w:footer="708" w:gutter="0"/>
          <w:cols w:space="708"/>
          <w:docGrid w:linePitch="360"/>
        </w:sectPr>
      </w:pPr>
    </w:p>
    <w:p w:rsidR="0034169E" w:rsidRDefault="00ED1CC6" w:rsidP="0034169E">
      <w:pPr>
        <w:numPr>
          <w:ins w:id="8" w:author="Unknown"/>
        </w:numPr>
        <w:ind w:left="360"/>
        <w:rPr>
          <w:b/>
          <w:sz w:val="40"/>
          <w:szCs w:val="40"/>
        </w:rPr>
      </w:pPr>
      <w:r>
        <w:rPr>
          <w:b/>
          <w:sz w:val="40"/>
          <w:szCs w:val="40"/>
        </w:rPr>
        <w:lastRenderedPageBreak/>
        <w:t>Índice</w:t>
      </w:r>
    </w:p>
    <w:p w:rsidR="0034169E" w:rsidRPr="0034169E" w:rsidRDefault="0034169E" w:rsidP="0034169E">
      <w:pPr>
        <w:ind w:left="360"/>
        <w:rPr>
          <w:b/>
          <w:sz w:val="20"/>
          <w:szCs w:val="20"/>
        </w:rPr>
      </w:pPr>
    </w:p>
    <w:p w:rsidR="00212E17" w:rsidRDefault="00B524BB">
      <w:pPr>
        <w:pStyle w:val="TDC1"/>
        <w:rPr>
          <w:ins w:id="9" w:author="IO" w:date="2011-04-18T14:29:00Z"/>
          <w:rFonts w:asciiTheme="minorHAnsi" w:eastAsiaTheme="minorEastAsia" w:hAnsiTheme="minorHAnsi" w:cstheme="minorBidi"/>
          <w:sz w:val="22"/>
          <w:szCs w:val="22"/>
          <w:lang w:val="es-ES" w:eastAsia="es-ES"/>
        </w:rPr>
      </w:pPr>
      <w:r>
        <w:fldChar w:fldCharType="begin"/>
      </w:r>
      <w:r>
        <w:instrText xml:space="preserve"> TOC \o "1-3" \h \z \u </w:instrText>
      </w:r>
      <w:r>
        <w:fldChar w:fldCharType="separate"/>
      </w:r>
      <w:ins w:id="10" w:author="IO" w:date="2011-04-18T14:29:00Z">
        <w:r w:rsidR="00212E17" w:rsidRPr="007C0A5A">
          <w:rPr>
            <w:rStyle w:val="Hipervnculo"/>
          </w:rPr>
          <w:fldChar w:fldCharType="begin"/>
        </w:r>
        <w:r w:rsidR="00212E17" w:rsidRPr="007C0A5A">
          <w:rPr>
            <w:rStyle w:val="Hipervnculo"/>
          </w:rPr>
          <w:instrText xml:space="preserve"> </w:instrText>
        </w:r>
        <w:r w:rsidR="00212E17">
          <w:instrText>HYPERLINK \l "_Toc290900283"</w:instrText>
        </w:r>
        <w:r w:rsidR="00212E17" w:rsidRPr="007C0A5A">
          <w:rPr>
            <w:rStyle w:val="Hipervnculo"/>
          </w:rPr>
          <w:instrText xml:space="preserve"> </w:instrText>
        </w:r>
        <w:r w:rsidR="00212E17" w:rsidRPr="007C0A5A">
          <w:rPr>
            <w:rStyle w:val="Hipervnculo"/>
          </w:rPr>
        </w:r>
        <w:r w:rsidR="00212E17" w:rsidRPr="007C0A5A">
          <w:rPr>
            <w:rStyle w:val="Hipervnculo"/>
          </w:rPr>
          <w:fldChar w:fldCharType="separate"/>
        </w:r>
        <w:r w:rsidR="00212E17" w:rsidRPr="007C0A5A">
          <w:rPr>
            <w:rStyle w:val="Hipervnculo"/>
          </w:rPr>
          <w:t>1</w:t>
        </w:r>
        <w:r w:rsidR="00212E17">
          <w:rPr>
            <w:rFonts w:asciiTheme="minorHAnsi" w:eastAsiaTheme="minorEastAsia" w:hAnsiTheme="minorHAnsi" w:cstheme="minorBidi"/>
            <w:sz w:val="22"/>
            <w:szCs w:val="22"/>
            <w:lang w:val="es-ES" w:eastAsia="es-ES"/>
          </w:rPr>
          <w:tab/>
        </w:r>
        <w:r w:rsidR="00212E17" w:rsidRPr="007C0A5A">
          <w:rPr>
            <w:rStyle w:val="Hipervnculo"/>
          </w:rPr>
          <w:t>Introducción</w:t>
        </w:r>
        <w:r w:rsidR="00212E17">
          <w:rPr>
            <w:webHidden/>
          </w:rPr>
          <w:tab/>
        </w:r>
        <w:r w:rsidR="00212E17">
          <w:rPr>
            <w:webHidden/>
          </w:rPr>
          <w:fldChar w:fldCharType="begin"/>
        </w:r>
        <w:r w:rsidR="00212E17">
          <w:rPr>
            <w:webHidden/>
          </w:rPr>
          <w:instrText xml:space="preserve"> PAGEREF _Toc290900283 \h </w:instrText>
        </w:r>
        <w:r w:rsidR="00212E17">
          <w:rPr>
            <w:webHidden/>
          </w:rPr>
        </w:r>
      </w:ins>
      <w:r w:rsidR="00212E17">
        <w:rPr>
          <w:webHidden/>
        </w:rPr>
        <w:fldChar w:fldCharType="separate"/>
      </w:r>
      <w:ins w:id="11" w:author="IO" w:date="2011-04-18T14:29:00Z">
        <w:r w:rsidR="00212E17">
          <w:rPr>
            <w:webHidden/>
          </w:rPr>
          <w:t>15</w:t>
        </w:r>
        <w:r w:rsidR="00212E17">
          <w:rPr>
            <w:webHidden/>
          </w:rPr>
          <w:fldChar w:fldCharType="end"/>
        </w:r>
        <w:r w:rsidR="00212E17" w:rsidRPr="007C0A5A">
          <w:rPr>
            <w:rStyle w:val="Hipervnculo"/>
          </w:rPr>
          <w:fldChar w:fldCharType="end"/>
        </w:r>
      </w:ins>
    </w:p>
    <w:p w:rsidR="00212E17" w:rsidRDefault="00212E17">
      <w:pPr>
        <w:pStyle w:val="TDC1"/>
        <w:rPr>
          <w:ins w:id="12" w:author="IO" w:date="2011-04-18T14:29:00Z"/>
          <w:rFonts w:asciiTheme="minorHAnsi" w:eastAsiaTheme="minorEastAsia" w:hAnsiTheme="minorHAnsi" w:cstheme="minorBidi"/>
          <w:sz w:val="22"/>
          <w:szCs w:val="22"/>
          <w:lang w:val="es-ES" w:eastAsia="es-ES"/>
        </w:rPr>
      </w:pPr>
      <w:ins w:id="13" w:author="IO" w:date="2011-04-18T14:29:00Z">
        <w:r w:rsidRPr="007C0A5A">
          <w:rPr>
            <w:rStyle w:val="Hipervnculo"/>
          </w:rPr>
          <w:fldChar w:fldCharType="begin"/>
        </w:r>
        <w:r w:rsidRPr="007C0A5A">
          <w:rPr>
            <w:rStyle w:val="Hipervnculo"/>
          </w:rPr>
          <w:instrText xml:space="preserve"> </w:instrText>
        </w:r>
        <w:r>
          <w:instrText>HYPERLINK \l "_Toc290900284"</w:instrText>
        </w:r>
        <w:r w:rsidRPr="007C0A5A">
          <w:rPr>
            <w:rStyle w:val="Hipervnculo"/>
          </w:rPr>
          <w:instrText xml:space="preserve"> </w:instrText>
        </w:r>
        <w:r w:rsidRPr="007C0A5A">
          <w:rPr>
            <w:rStyle w:val="Hipervnculo"/>
          </w:rPr>
        </w:r>
        <w:r w:rsidRPr="007C0A5A">
          <w:rPr>
            <w:rStyle w:val="Hipervnculo"/>
          </w:rPr>
          <w:fldChar w:fldCharType="separate"/>
        </w:r>
        <w:r w:rsidRPr="007C0A5A">
          <w:rPr>
            <w:rStyle w:val="Hipervnculo"/>
          </w:rPr>
          <w:t>1.1</w:t>
        </w:r>
        <w:r>
          <w:rPr>
            <w:rFonts w:asciiTheme="minorHAnsi" w:eastAsiaTheme="minorEastAsia" w:hAnsiTheme="minorHAnsi" w:cstheme="minorBidi"/>
            <w:sz w:val="22"/>
            <w:szCs w:val="22"/>
            <w:lang w:val="es-ES" w:eastAsia="es-ES"/>
          </w:rPr>
          <w:tab/>
        </w:r>
        <w:r w:rsidRPr="007C0A5A">
          <w:rPr>
            <w:rStyle w:val="Hipervnculo"/>
          </w:rPr>
          <w:t>Historia microblogging</w:t>
        </w:r>
        <w:r>
          <w:rPr>
            <w:webHidden/>
          </w:rPr>
          <w:tab/>
        </w:r>
        <w:r>
          <w:rPr>
            <w:webHidden/>
          </w:rPr>
          <w:fldChar w:fldCharType="begin"/>
        </w:r>
        <w:r>
          <w:rPr>
            <w:webHidden/>
          </w:rPr>
          <w:instrText xml:space="preserve"> PAGEREF _Toc290900284 \h </w:instrText>
        </w:r>
        <w:r>
          <w:rPr>
            <w:webHidden/>
          </w:rPr>
        </w:r>
      </w:ins>
      <w:r>
        <w:rPr>
          <w:webHidden/>
        </w:rPr>
        <w:fldChar w:fldCharType="separate"/>
      </w:r>
      <w:ins w:id="14" w:author="IO" w:date="2011-04-18T14:29:00Z">
        <w:r>
          <w:rPr>
            <w:webHidden/>
          </w:rPr>
          <w:t>16</w:t>
        </w:r>
        <w:r>
          <w:rPr>
            <w:webHidden/>
          </w:rPr>
          <w:fldChar w:fldCharType="end"/>
        </w:r>
        <w:r w:rsidRPr="007C0A5A">
          <w:rPr>
            <w:rStyle w:val="Hipervnculo"/>
          </w:rPr>
          <w:fldChar w:fldCharType="end"/>
        </w:r>
      </w:ins>
    </w:p>
    <w:p w:rsidR="00212E17" w:rsidRDefault="00212E17">
      <w:pPr>
        <w:pStyle w:val="TDC1"/>
        <w:rPr>
          <w:ins w:id="15" w:author="IO" w:date="2011-04-18T14:29:00Z"/>
          <w:rFonts w:asciiTheme="minorHAnsi" w:eastAsiaTheme="minorEastAsia" w:hAnsiTheme="minorHAnsi" w:cstheme="minorBidi"/>
          <w:sz w:val="22"/>
          <w:szCs w:val="22"/>
          <w:lang w:val="es-ES" w:eastAsia="es-ES"/>
        </w:rPr>
      </w:pPr>
      <w:ins w:id="16" w:author="IO" w:date="2011-04-18T14:29:00Z">
        <w:r w:rsidRPr="007C0A5A">
          <w:rPr>
            <w:rStyle w:val="Hipervnculo"/>
          </w:rPr>
          <w:fldChar w:fldCharType="begin"/>
        </w:r>
        <w:r w:rsidRPr="007C0A5A">
          <w:rPr>
            <w:rStyle w:val="Hipervnculo"/>
          </w:rPr>
          <w:instrText xml:space="preserve"> </w:instrText>
        </w:r>
        <w:r>
          <w:instrText>HYPERLINK \l "_Toc290900285"</w:instrText>
        </w:r>
        <w:r w:rsidRPr="007C0A5A">
          <w:rPr>
            <w:rStyle w:val="Hipervnculo"/>
          </w:rPr>
          <w:instrText xml:space="preserve"> </w:instrText>
        </w:r>
        <w:r w:rsidRPr="007C0A5A">
          <w:rPr>
            <w:rStyle w:val="Hipervnculo"/>
          </w:rPr>
        </w:r>
        <w:r w:rsidRPr="007C0A5A">
          <w:rPr>
            <w:rStyle w:val="Hipervnculo"/>
          </w:rPr>
          <w:fldChar w:fldCharType="separate"/>
        </w:r>
        <w:r w:rsidRPr="007C0A5A">
          <w:rPr>
            <w:rStyle w:val="Hipervnculo"/>
          </w:rPr>
          <w:t>2</w:t>
        </w:r>
        <w:r>
          <w:rPr>
            <w:rFonts w:asciiTheme="minorHAnsi" w:eastAsiaTheme="minorEastAsia" w:hAnsiTheme="minorHAnsi" w:cstheme="minorBidi"/>
            <w:sz w:val="22"/>
            <w:szCs w:val="22"/>
            <w:lang w:val="es-ES" w:eastAsia="es-ES"/>
          </w:rPr>
          <w:tab/>
        </w:r>
        <w:r w:rsidRPr="007C0A5A">
          <w:rPr>
            <w:rStyle w:val="Hipervnculo"/>
          </w:rPr>
          <w:t>Estado del arte</w:t>
        </w:r>
        <w:r>
          <w:rPr>
            <w:webHidden/>
          </w:rPr>
          <w:tab/>
        </w:r>
        <w:r>
          <w:rPr>
            <w:webHidden/>
          </w:rPr>
          <w:fldChar w:fldCharType="begin"/>
        </w:r>
        <w:r>
          <w:rPr>
            <w:webHidden/>
          </w:rPr>
          <w:instrText xml:space="preserve"> PAGEREF _Toc290900285 \h </w:instrText>
        </w:r>
        <w:r>
          <w:rPr>
            <w:webHidden/>
          </w:rPr>
        </w:r>
      </w:ins>
      <w:r>
        <w:rPr>
          <w:webHidden/>
        </w:rPr>
        <w:fldChar w:fldCharType="separate"/>
      </w:r>
      <w:ins w:id="17" w:author="IO" w:date="2011-04-18T14:29:00Z">
        <w:r>
          <w:rPr>
            <w:webHidden/>
          </w:rPr>
          <w:t>17</w:t>
        </w:r>
        <w:r>
          <w:rPr>
            <w:webHidden/>
          </w:rPr>
          <w:fldChar w:fldCharType="end"/>
        </w:r>
        <w:r w:rsidRPr="007C0A5A">
          <w:rPr>
            <w:rStyle w:val="Hipervnculo"/>
          </w:rPr>
          <w:fldChar w:fldCharType="end"/>
        </w:r>
      </w:ins>
    </w:p>
    <w:p w:rsidR="00212E17" w:rsidRDefault="00212E17">
      <w:pPr>
        <w:pStyle w:val="TDC2"/>
        <w:rPr>
          <w:ins w:id="18" w:author="IO" w:date="2011-04-18T14:29:00Z"/>
          <w:rFonts w:asciiTheme="minorHAnsi" w:eastAsiaTheme="minorEastAsia" w:hAnsiTheme="minorHAnsi" w:cstheme="minorBidi"/>
          <w:noProof/>
          <w:sz w:val="22"/>
          <w:szCs w:val="22"/>
          <w:lang w:val="es-ES" w:eastAsia="es-ES"/>
        </w:rPr>
      </w:pPr>
      <w:ins w:id="19" w:author="IO" w:date="2011-04-18T14:29:00Z">
        <w:r w:rsidRPr="007C0A5A">
          <w:rPr>
            <w:rStyle w:val="Hipervnculo"/>
            <w:noProof/>
          </w:rPr>
          <w:fldChar w:fldCharType="begin"/>
        </w:r>
        <w:r w:rsidRPr="007C0A5A">
          <w:rPr>
            <w:rStyle w:val="Hipervnculo"/>
            <w:noProof/>
          </w:rPr>
          <w:instrText xml:space="preserve"> </w:instrText>
        </w:r>
        <w:r>
          <w:rPr>
            <w:noProof/>
          </w:rPr>
          <w:instrText>HYPERLINK \l "_Toc290900286"</w:instrText>
        </w:r>
        <w:r w:rsidRPr="007C0A5A">
          <w:rPr>
            <w:rStyle w:val="Hipervnculo"/>
            <w:noProof/>
          </w:rPr>
          <w:instrText xml:space="preserve"> </w:instrText>
        </w:r>
        <w:r w:rsidRPr="007C0A5A">
          <w:rPr>
            <w:rStyle w:val="Hipervnculo"/>
            <w:noProof/>
          </w:rPr>
        </w:r>
        <w:r w:rsidRPr="007C0A5A">
          <w:rPr>
            <w:rStyle w:val="Hipervnculo"/>
            <w:noProof/>
          </w:rPr>
          <w:fldChar w:fldCharType="separate"/>
        </w:r>
        <w:r w:rsidRPr="007C0A5A">
          <w:rPr>
            <w:rStyle w:val="Hipervnculo"/>
            <w:noProof/>
          </w:rPr>
          <w:t>2.1</w:t>
        </w:r>
        <w:r>
          <w:rPr>
            <w:rFonts w:asciiTheme="minorHAnsi" w:eastAsiaTheme="minorEastAsia" w:hAnsiTheme="minorHAnsi" w:cstheme="minorBidi"/>
            <w:noProof/>
            <w:sz w:val="22"/>
            <w:szCs w:val="22"/>
            <w:lang w:val="es-ES" w:eastAsia="es-ES"/>
          </w:rPr>
          <w:tab/>
        </w:r>
        <w:r w:rsidRPr="007C0A5A">
          <w:rPr>
            <w:rStyle w:val="Hipervnculo"/>
            <w:noProof/>
          </w:rPr>
          <w:t>Análisis de redes sociales</w:t>
        </w:r>
        <w:r>
          <w:rPr>
            <w:noProof/>
            <w:webHidden/>
          </w:rPr>
          <w:tab/>
        </w:r>
        <w:r>
          <w:rPr>
            <w:noProof/>
            <w:webHidden/>
          </w:rPr>
          <w:fldChar w:fldCharType="begin"/>
        </w:r>
        <w:r>
          <w:rPr>
            <w:noProof/>
            <w:webHidden/>
          </w:rPr>
          <w:instrText xml:space="preserve"> PAGEREF _Toc290900286 \h </w:instrText>
        </w:r>
        <w:r>
          <w:rPr>
            <w:noProof/>
            <w:webHidden/>
          </w:rPr>
        </w:r>
      </w:ins>
      <w:r>
        <w:rPr>
          <w:noProof/>
          <w:webHidden/>
        </w:rPr>
        <w:fldChar w:fldCharType="separate"/>
      </w:r>
      <w:ins w:id="20" w:author="IO" w:date="2011-04-18T14:29:00Z">
        <w:r>
          <w:rPr>
            <w:noProof/>
            <w:webHidden/>
          </w:rPr>
          <w:t>17</w:t>
        </w:r>
        <w:r>
          <w:rPr>
            <w:noProof/>
            <w:webHidden/>
          </w:rPr>
          <w:fldChar w:fldCharType="end"/>
        </w:r>
        <w:r w:rsidRPr="007C0A5A">
          <w:rPr>
            <w:rStyle w:val="Hipervnculo"/>
            <w:noProof/>
          </w:rPr>
          <w:fldChar w:fldCharType="end"/>
        </w:r>
      </w:ins>
    </w:p>
    <w:p w:rsidR="00212E17" w:rsidRDefault="00212E17">
      <w:pPr>
        <w:pStyle w:val="TDC3"/>
        <w:rPr>
          <w:ins w:id="21" w:author="IO" w:date="2011-04-18T14:29:00Z"/>
          <w:rFonts w:asciiTheme="minorHAnsi" w:eastAsiaTheme="minorEastAsia" w:hAnsiTheme="minorHAnsi" w:cstheme="minorBidi"/>
          <w:noProof/>
          <w:sz w:val="22"/>
          <w:szCs w:val="22"/>
          <w:lang w:val="es-ES" w:eastAsia="es-ES"/>
        </w:rPr>
      </w:pPr>
      <w:ins w:id="22" w:author="IO" w:date="2011-04-18T14:29:00Z">
        <w:r w:rsidRPr="007C0A5A">
          <w:rPr>
            <w:rStyle w:val="Hipervnculo"/>
            <w:noProof/>
          </w:rPr>
          <w:fldChar w:fldCharType="begin"/>
        </w:r>
        <w:r w:rsidRPr="007C0A5A">
          <w:rPr>
            <w:rStyle w:val="Hipervnculo"/>
            <w:noProof/>
          </w:rPr>
          <w:instrText xml:space="preserve"> </w:instrText>
        </w:r>
        <w:r>
          <w:rPr>
            <w:noProof/>
          </w:rPr>
          <w:instrText>HYPERLINK \l "_Toc290900287"</w:instrText>
        </w:r>
        <w:r w:rsidRPr="007C0A5A">
          <w:rPr>
            <w:rStyle w:val="Hipervnculo"/>
            <w:noProof/>
          </w:rPr>
          <w:instrText xml:space="preserve"> </w:instrText>
        </w:r>
        <w:r w:rsidRPr="007C0A5A">
          <w:rPr>
            <w:rStyle w:val="Hipervnculo"/>
            <w:noProof/>
          </w:rPr>
        </w:r>
        <w:r w:rsidRPr="007C0A5A">
          <w:rPr>
            <w:rStyle w:val="Hipervnculo"/>
            <w:noProof/>
          </w:rPr>
          <w:fldChar w:fldCharType="separate"/>
        </w:r>
        <w:r w:rsidRPr="007C0A5A">
          <w:rPr>
            <w:rStyle w:val="Hipervnculo"/>
            <w:noProof/>
            <w:lang w:val="en-GB"/>
          </w:rPr>
          <w:t>2.1.1</w:t>
        </w:r>
        <w:r>
          <w:rPr>
            <w:rFonts w:asciiTheme="minorHAnsi" w:eastAsiaTheme="minorEastAsia" w:hAnsiTheme="minorHAnsi" w:cstheme="minorBidi"/>
            <w:noProof/>
            <w:sz w:val="22"/>
            <w:szCs w:val="22"/>
            <w:lang w:val="es-ES" w:eastAsia="es-ES"/>
          </w:rPr>
          <w:tab/>
        </w:r>
        <w:r w:rsidRPr="007C0A5A">
          <w:rPr>
            <w:rStyle w:val="Hipervnculo"/>
            <w:noProof/>
            <w:lang w:val="en-GB"/>
          </w:rPr>
          <w:t>Pajek</w:t>
        </w:r>
        <w:r>
          <w:rPr>
            <w:noProof/>
            <w:webHidden/>
          </w:rPr>
          <w:tab/>
        </w:r>
        <w:r>
          <w:rPr>
            <w:noProof/>
            <w:webHidden/>
          </w:rPr>
          <w:fldChar w:fldCharType="begin"/>
        </w:r>
        <w:r>
          <w:rPr>
            <w:noProof/>
            <w:webHidden/>
          </w:rPr>
          <w:instrText xml:space="preserve"> PAGEREF _Toc290900287 \h </w:instrText>
        </w:r>
        <w:r>
          <w:rPr>
            <w:noProof/>
            <w:webHidden/>
          </w:rPr>
        </w:r>
      </w:ins>
      <w:r>
        <w:rPr>
          <w:noProof/>
          <w:webHidden/>
        </w:rPr>
        <w:fldChar w:fldCharType="separate"/>
      </w:r>
      <w:ins w:id="23" w:author="IO" w:date="2011-04-18T14:29:00Z">
        <w:r>
          <w:rPr>
            <w:noProof/>
            <w:webHidden/>
          </w:rPr>
          <w:t>17</w:t>
        </w:r>
        <w:r>
          <w:rPr>
            <w:noProof/>
            <w:webHidden/>
          </w:rPr>
          <w:fldChar w:fldCharType="end"/>
        </w:r>
        <w:r w:rsidRPr="007C0A5A">
          <w:rPr>
            <w:rStyle w:val="Hipervnculo"/>
            <w:noProof/>
          </w:rPr>
          <w:fldChar w:fldCharType="end"/>
        </w:r>
      </w:ins>
    </w:p>
    <w:p w:rsidR="00212E17" w:rsidRDefault="00212E17">
      <w:pPr>
        <w:pStyle w:val="TDC3"/>
        <w:rPr>
          <w:ins w:id="24" w:author="IO" w:date="2011-04-18T14:29:00Z"/>
          <w:rFonts w:asciiTheme="minorHAnsi" w:eastAsiaTheme="minorEastAsia" w:hAnsiTheme="minorHAnsi" w:cstheme="minorBidi"/>
          <w:noProof/>
          <w:sz w:val="22"/>
          <w:szCs w:val="22"/>
          <w:lang w:val="es-ES" w:eastAsia="es-ES"/>
        </w:rPr>
      </w:pPr>
      <w:ins w:id="25" w:author="IO" w:date="2011-04-18T14:29:00Z">
        <w:r w:rsidRPr="007C0A5A">
          <w:rPr>
            <w:rStyle w:val="Hipervnculo"/>
            <w:noProof/>
          </w:rPr>
          <w:fldChar w:fldCharType="begin"/>
        </w:r>
        <w:r w:rsidRPr="007C0A5A">
          <w:rPr>
            <w:rStyle w:val="Hipervnculo"/>
            <w:noProof/>
          </w:rPr>
          <w:instrText xml:space="preserve"> </w:instrText>
        </w:r>
        <w:r>
          <w:rPr>
            <w:noProof/>
          </w:rPr>
          <w:instrText>HYPERLINK \l "_Toc290900288"</w:instrText>
        </w:r>
        <w:r w:rsidRPr="007C0A5A">
          <w:rPr>
            <w:rStyle w:val="Hipervnculo"/>
            <w:noProof/>
          </w:rPr>
          <w:instrText xml:space="preserve"> </w:instrText>
        </w:r>
        <w:r w:rsidRPr="007C0A5A">
          <w:rPr>
            <w:rStyle w:val="Hipervnculo"/>
            <w:noProof/>
          </w:rPr>
        </w:r>
        <w:r w:rsidRPr="007C0A5A">
          <w:rPr>
            <w:rStyle w:val="Hipervnculo"/>
            <w:noProof/>
          </w:rPr>
          <w:fldChar w:fldCharType="separate"/>
        </w:r>
        <w:r w:rsidRPr="007C0A5A">
          <w:rPr>
            <w:rStyle w:val="Hipervnculo"/>
            <w:noProof/>
            <w:lang w:val="en-GB"/>
          </w:rPr>
          <w:t>2.1.2</w:t>
        </w:r>
        <w:r>
          <w:rPr>
            <w:rFonts w:asciiTheme="minorHAnsi" w:eastAsiaTheme="minorEastAsia" w:hAnsiTheme="minorHAnsi" w:cstheme="minorBidi"/>
            <w:noProof/>
            <w:sz w:val="22"/>
            <w:szCs w:val="22"/>
            <w:lang w:val="es-ES" w:eastAsia="es-ES"/>
          </w:rPr>
          <w:tab/>
        </w:r>
        <w:r w:rsidRPr="007C0A5A">
          <w:rPr>
            <w:rStyle w:val="Hipervnculo"/>
            <w:noProof/>
            <w:lang w:val="en-GB"/>
          </w:rPr>
          <w:t>Visione</w:t>
        </w:r>
        <w:r>
          <w:rPr>
            <w:noProof/>
            <w:webHidden/>
          </w:rPr>
          <w:tab/>
        </w:r>
        <w:r>
          <w:rPr>
            <w:noProof/>
            <w:webHidden/>
          </w:rPr>
          <w:fldChar w:fldCharType="begin"/>
        </w:r>
        <w:r>
          <w:rPr>
            <w:noProof/>
            <w:webHidden/>
          </w:rPr>
          <w:instrText xml:space="preserve"> PAGEREF _Toc290900288 \h </w:instrText>
        </w:r>
        <w:r>
          <w:rPr>
            <w:noProof/>
            <w:webHidden/>
          </w:rPr>
        </w:r>
      </w:ins>
      <w:r>
        <w:rPr>
          <w:noProof/>
          <w:webHidden/>
        </w:rPr>
        <w:fldChar w:fldCharType="separate"/>
      </w:r>
      <w:ins w:id="26" w:author="IO" w:date="2011-04-18T14:29:00Z">
        <w:r>
          <w:rPr>
            <w:noProof/>
            <w:webHidden/>
          </w:rPr>
          <w:t>18</w:t>
        </w:r>
        <w:r>
          <w:rPr>
            <w:noProof/>
            <w:webHidden/>
          </w:rPr>
          <w:fldChar w:fldCharType="end"/>
        </w:r>
        <w:r w:rsidRPr="007C0A5A">
          <w:rPr>
            <w:rStyle w:val="Hipervnculo"/>
            <w:noProof/>
          </w:rPr>
          <w:fldChar w:fldCharType="end"/>
        </w:r>
      </w:ins>
    </w:p>
    <w:p w:rsidR="00212E17" w:rsidRDefault="00212E17">
      <w:pPr>
        <w:pStyle w:val="TDC3"/>
        <w:rPr>
          <w:ins w:id="27" w:author="IO" w:date="2011-04-18T14:29:00Z"/>
          <w:rFonts w:asciiTheme="minorHAnsi" w:eastAsiaTheme="minorEastAsia" w:hAnsiTheme="minorHAnsi" w:cstheme="minorBidi"/>
          <w:noProof/>
          <w:sz w:val="22"/>
          <w:szCs w:val="22"/>
          <w:lang w:val="es-ES" w:eastAsia="es-ES"/>
        </w:rPr>
      </w:pPr>
      <w:ins w:id="28" w:author="IO" w:date="2011-04-18T14:29:00Z">
        <w:r w:rsidRPr="007C0A5A">
          <w:rPr>
            <w:rStyle w:val="Hipervnculo"/>
            <w:noProof/>
          </w:rPr>
          <w:fldChar w:fldCharType="begin"/>
        </w:r>
        <w:r w:rsidRPr="007C0A5A">
          <w:rPr>
            <w:rStyle w:val="Hipervnculo"/>
            <w:noProof/>
          </w:rPr>
          <w:instrText xml:space="preserve"> </w:instrText>
        </w:r>
        <w:r>
          <w:rPr>
            <w:noProof/>
          </w:rPr>
          <w:instrText>HYPERLINK \l "_Toc290900289"</w:instrText>
        </w:r>
        <w:r w:rsidRPr="007C0A5A">
          <w:rPr>
            <w:rStyle w:val="Hipervnculo"/>
            <w:noProof/>
          </w:rPr>
          <w:instrText xml:space="preserve"> </w:instrText>
        </w:r>
        <w:r w:rsidRPr="007C0A5A">
          <w:rPr>
            <w:rStyle w:val="Hipervnculo"/>
            <w:noProof/>
          </w:rPr>
        </w:r>
        <w:r w:rsidRPr="007C0A5A">
          <w:rPr>
            <w:rStyle w:val="Hipervnculo"/>
            <w:noProof/>
          </w:rPr>
          <w:fldChar w:fldCharType="separate"/>
        </w:r>
        <w:r w:rsidRPr="007C0A5A">
          <w:rPr>
            <w:rStyle w:val="Hipervnculo"/>
            <w:noProof/>
            <w:lang w:val="en-GB"/>
          </w:rPr>
          <w:t>2.1.3</w:t>
        </w:r>
        <w:r>
          <w:rPr>
            <w:rFonts w:asciiTheme="minorHAnsi" w:eastAsiaTheme="minorEastAsia" w:hAnsiTheme="minorHAnsi" w:cstheme="minorBidi"/>
            <w:noProof/>
            <w:sz w:val="22"/>
            <w:szCs w:val="22"/>
            <w:lang w:val="es-ES" w:eastAsia="es-ES"/>
          </w:rPr>
          <w:tab/>
        </w:r>
        <w:r w:rsidRPr="007C0A5A">
          <w:rPr>
            <w:rStyle w:val="Hipervnculo"/>
            <w:noProof/>
            <w:lang w:val="en-GB"/>
          </w:rPr>
          <w:t>Net Draw</w:t>
        </w:r>
        <w:r>
          <w:rPr>
            <w:noProof/>
            <w:webHidden/>
          </w:rPr>
          <w:tab/>
        </w:r>
        <w:r>
          <w:rPr>
            <w:noProof/>
            <w:webHidden/>
          </w:rPr>
          <w:fldChar w:fldCharType="begin"/>
        </w:r>
        <w:r>
          <w:rPr>
            <w:noProof/>
            <w:webHidden/>
          </w:rPr>
          <w:instrText xml:space="preserve"> PAGEREF _Toc290900289 \h </w:instrText>
        </w:r>
        <w:r>
          <w:rPr>
            <w:noProof/>
            <w:webHidden/>
          </w:rPr>
        </w:r>
      </w:ins>
      <w:r>
        <w:rPr>
          <w:noProof/>
          <w:webHidden/>
        </w:rPr>
        <w:fldChar w:fldCharType="separate"/>
      </w:r>
      <w:ins w:id="29" w:author="IO" w:date="2011-04-18T14:29:00Z">
        <w:r>
          <w:rPr>
            <w:noProof/>
            <w:webHidden/>
          </w:rPr>
          <w:t>18</w:t>
        </w:r>
        <w:r>
          <w:rPr>
            <w:noProof/>
            <w:webHidden/>
          </w:rPr>
          <w:fldChar w:fldCharType="end"/>
        </w:r>
        <w:r w:rsidRPr="007C0A5A">
          <w:rPr>
            <w:rStyle w:val="Hipervnculo"/>
            <w:noProof/>
          </w:rPr>
          <w:fldChar w:fldCharType="end"/>
        </w:r>
      </w:ins>
    </w:p>
    <w:p w:rsidR="00212E17" w:rsidRDefault="00212E17">
      <w:pPr>
        <w:pStyle w:val="TDC3"/>
        <w:rPr>
          <w:ins w:id="30" w:author="IO" w:date="2011-04-18T14:29:00Z"/>
          <w:rFonts w:asciiTheme="minorHAnsi" w:eastAsiaTheme="minorEastAsia" w:hAnsiTheme="minorHAnsi" w:cstheme="minorBidi"/>
          <w:noProof/>
          <w:sz w:val="22"/>
          <w:szCs w:val="22"/>
          <w:lang w:val="es-ES" w:eastAsia="es-ES"/>
        </w:rPr>
      </w:pPr>
      <w:ins w:id="31" w:author="IO" w:date="2011-04-18T14:29:00Z">
        <w:r w:rsidRPr="007C0A5A">
          <w:rPr>
            <w:rStyle w:val="Hipervnculo"/>
            <w:noProof/>
          </w:rPr>
          <w:fldChar w:fldCharType="begin"/>
        </w:r>
        <w:r w:rsidRPr="007C0A5A">
          <w:rPr>
            <w:rStyle w:val="Hipervnculo"/>
            <w:noProof/>
          </w:rPr>
          <w:instrText xml:space="preserve"> </w:instrText>
        </w:r>
        <w:r>
          <w:rPr>
            <w:noProof/>
          </w:rPr>
          <w:instrText>HYPERLINK \l "_Toc290900290"</w:instrText>
        </w:r>
        <w:r w:rsidRPr="007C0A5A">
          <w:rPr>
            <w:rStyle w:val="Hipervnculo"/>
            <w:noProof/>
          </w:rPr>
          <w:instrText xml:space="preserve"> </w:instrText>
        </w:r>
        <w:r w:rsidRPr="007C0A5A">
          <w:rPr>
            <w:rStyle w:val="Hipervnculo"/>
            <w:noProof/>
          </w:rPr>
        </w:r>
        <w:r w:rsidRPr="007C0A5A">
          <w:rPr>
            <w:rStyle w:val="Hipervnculo"/>
            <w:noProof/>
          </w:rPr>
          <w:fldChar w:fldCharType="separate"/>
        </w:r>
        <w:r w:rsidRPr="007C0A5A">
          <w:rPr>
            <w:rStyle w:val="Hipervnculo"/>
            <w:noProof/>
            <w:lang w:val="en-GB"/>
          </w:rPr>
          <w:t>2.1.4</w:t>
        </w:r>
        <w:r>
          <w:rPr>
            <w:rFonts w:asciiTheme="minorHAnsi" w:eastAsiaTheme="minorEastAsia" w:hAnsiTheme="minorHAnsi" w:cstheme="minorBidi"/>
            <w:noProof/>
            <w:sz w:val="22"/>
            <w:szCs w:val="22"/>
            <w:lang w:val="es-ES" w:eastAsia="es-ES"/>
          </w:rPr>
          <w:tab/>
        </w:r>
        <w:r w:rsidRPr="007C0A5A">
          <w:rPr>
            <w:rStyle w:val="Hipervnculo"/>
            <w:noProof/>
            <w:lang w:val="en-GB"/>
          </w:rPr>
          <w:t>NodeXL</w:t>
        </w:r>
        <w:r>
          <w:rPr>
            <w:noProof/>
            <w:webHidden/>
          </w:rPr>
          <w:tab/>
        </w:r>
        <w:r>
          <w:rPr>
            <w:noProof/>
            <w:webHidden/>
          </w:rPr>
          <w:fldChar w:fldCharType="begin"/>
        </w:r>
        <w:r>
          <w:rPr>
            <w:noProof/>
            <w:webHidden/>
          </w:rPr>
          <w:instrText xml:space="preserve"> PAGEREF _Toc290900290 \h </w:instrText>
        </w:r>
        <w:r>
          <w:rPr>
            <w:noProof/>
            <w:webHidden/>
          </w:rPr>
        </w:r>
      </w:ins>
      <w:r>
        <w:rPr>
          <w:noProof/>
          <w:webHidden/>
        </w:rPr>
        <w:fldChar w:fldCharType="separate"/>
      </w:r>
      <w:ins w:id="32" w:author="IO" w:date="2011-04-18T14:29:00Z">
        <w:r>
          <w:rPr>
            <w:noProof/>
            <w:webHidden/>
          </w:rPr>
          <w:t>18</w:t>
        </w:r>
        <w:r>
          <w:rPr>
            <w:noProof/>
            <w:webHidden/>
          </w:rPr>
          <w:fldChar w:fldCharType="end"/>
        </w:r>
        <w:r w:rsidRPr="007C0A5A">
          <w:rPr>
            <w:rStyle w:val="Hipervnculo"/>
            <w:noProof/>
          </w:rPr>
          <w:fldChar w:fldCharType="end"/>
        </w:r>
      </w:ins>
    </w:p>
    <w:p w:rsidR="00212E17" w:rsidRDefault="00212E17">
      <w:pPr>
        <w:pStyle w:val="TDC3"/>
        <w:rPr>
          <w:ins w:id="33" w:author="IO" w:date="2011-04-18T14:29:00Z"/>
          <w:rFonts w:asciiTheme="minorHAnsi" w:eastAsiaTheme="minorEastAsia" w:hAnsiTheme="minorHAnsi" w:cstheme="minorBidi"/>
          <w:noProof/>
          <w:sz w:val="22"/>
          <w:szCs w:val="22"/>
          <w:lang w:val="es-ES" w:eastAsia="es-ES"/>
        </w:rPr>
      </w:pPr>
      <w:ins w:id="34" w:author="IO" w:date="2011-04-18T14:29:00Z">
        <w:r w:rsidRPr="007C0A5A">
          <w:rPr>
            <w:rStyle w:val="Hipervnculo"/>
            <w:noProof/>
          </w:rPr>
          <w:fldChar w:fldCharType="begin"/>
        </w:r>
        <w:r w:rsidRPr="007C0A5A">
          <w:rPr>
            <w:rStyle w:val="Hipervnculo"/>
            <w:noProof/>
          </w:rPr>
          <w:instrText xml:space="preserve"> </w:instrText>
        </w:r>
        <w:r>
          <w:rPr>
            <w:noProof/>
          </w:rPr>
          <w:instrText>HYPERLINK \l "_Toc290900291"</w:instrText>
        </w:r>
        <w:r w:rsidRPr="007C0A5A">
          <w:rPr>
            <w:rStyle w:val="Hipervnculo"/>
            <w:noProof/>
          </w:rPr>
          <w:instrText xml:space="preserve"> </w:instrText>
        </w:r>
        <w:r w:rsidRPr="007C0A5A">
          <w:rPr>
            <w:rStyle w:val="Hipervnculo"/>
            <w:noProof/>
          </w:rPr>
        </w:r>
        <w:r w:rsidRPr="007C0A5A">
          <w:rPr>
            <w:rStyle w:val="Hipervnculo"/>
            <w:noProof/>
          </w:rPr>
          <w:fldChar w:fldCharType="separate"/>
        </w:r>
        <w:r w:rsidRPr="007C0A5A">
          <w:rPr>
            <w:rStyle w:val="Hipervnculo"/>
            <w:noProof/>
            <w:lang w:val="en-GB"/>
          </w:rPr>
          <w:t>2.1.5</w:t>
        </w:r>
        <w:r>
          <w:rPr>
            <w:rFonts w:asciiTheme="minorHAnsi" w:eastAsiaTheme="minorEastAsia" w:hAnsiTheme="minorHAnsi" w:cstheme="minorBidi"/>
            <w:noProof/>
            <w:sz w:val="22"/>
            <w:szCs w:val="22"/>
            <w:lang w:val="es-ES" w:eastAsia="es-ES"/>
          </w:rPr>
          <w:tab/>
        </w:r>
        <w:r w:rsidRPr="007C0A5A">
          <w:rPr>
            <w:rStyle w:val="Hipervnculo"/>
            <w:noProof/>
            <w:lang w:val="en-GB"/>
          </w:rPr>
          <w:t>Gephi</w:t>
        </w:r>
        <w:r>
          <w:rPr>
            <w:noProof/>
            <w:webHidden/>
          </w:rPr>
          <w:tab/>
        </w:r>
        <w:r>
          <w:rPr>
            <w:noProof/>
            <w:webHidden/>
          </w:rPr>
          <w:fldChar w:fldCharType="begin"/>
        </w:r>
        <w:r>
          <w:rPr>
            <w:noProof/>
            <w:webHidden/>
          </w:rPr>
          <w:instrText xml:space="preserve"> PAGEREF _Toc290900291 \h </w:instrText>
        </w:r>
        <w:r>
          <w:rPr>
            <w:noProof/>
            <w:webHidden/>
          </w:rPr>
        </w:r>
      </w:ins>
      <w:r>
        <w:rPr>
          <w:noProof/>
          <w:webHidden/>
        </w:rPr>
        <w:fldChar w:fldCharType="separate"/>
      </w:r>
      <w:ins w:id="35" w:author="IO" w:date="2011-04-18T14:29:00Z">
        <w:r>
          <w:rPr>
            <w:noProof/>
            <w:webHidden/>
          </w:rPr>
          <w:t>19</w:t>
        </w:r>
        <w:r>
          <w:rPr>
            <w:noProof/>
            <w:webHidden/>
          </w:rPr>
          <w:fldChar w:fldCharType="end"/>
        </w:r>
        <w:r w:rsidRPr="007C0A5A">
          <w:rPr>
            <w:rStyle w:val="Hipervnculo"/>
            <w:noProof/>
          </w:rPr>
          <w:fldChar w:fldCharType="end"/>
        </w:r>
      </w:ins>
    </w:p>
    <w:p w:rsidR="00212E17" w:rsidRDefault="00212E17">
      <w:pPr>
        <w:pStyle w:val="TDC2"/>
        <w:rPr>
          <w:ins w:id="36" w:author="IO" w:date="2011-04-18T14:29:00Z"/>
          <w:rFonts w:asciiTheme="minorHAnsi" w:eastAsiaTheme="minorEastAsia" w:hAnsiTheme="minorHAnsi" w:cstheme="minorBidi"/>
          <w:noProof/>
          <w:sz w:val="22"/>
          <w:szCs w:val="22"/>
          <w:lang w:val="es-ES" w:eastAsia="es-ES"/>
        </w:rPr>
      </w:pPr>
      <w:ins w:id="37" w:author="IO" w:date="2011-04-18T14:29:00Z">
        <w:r w:rsidRPr="007C0A5A">
          <w:rPr>
            <w:rStyle w:val="Hipervnculo"/>
            <w:noProof/>
          </w:rPr>
          <w:fldChar w:fldCharType="begin"/>
        </w:r>
        <w:r w:rsidRPr="007C0A5A">
          <w:rPr>
            <w:rStyle w:val="Hipervnculo"/>
            <w:noProof/>
          </w:rPr>
          <w:instrText xml:space="preserve"> </w:instrText>
        </w:r>
        <w:r>
          <w:rPr>
            <w:noProof/>
          </w:rPr>
          <w:instrText>HYPERLINK \l "_Toc290900292"</w:instrText>
        </w:r>
        <w:r w:rsidRPr="007C0A5A">
          <w:rPr>
            <w:rStyle w:val="Hipervnculo"/>
            <w:noProof/>
          </w:rPr>
          <w:instrText xml:space="preserve"> </w:instrText>
        </w:r>
        <w:r w:rsidRPr="007C0A5A">
          <w:rPr>
            <w:rStyle w:val="Hipervnculo"/>
            <w:noProof/>
          </w:rPr>
        </w:r>
        <w:r w:rsidRPr="007C0A5A">
          <w:rPr>
            <w:rStyle w:val="Hipervnculo"/>
            <w:noProof/>
          </w:rPr>
          <w:fldChar w:fldCharType="separate"/>
        </w:r>
        <w:r w:rsidRPr="007C0A5A">
          <w:rPr>
            <w:rStyle w:val="Hipervnculo"/>
            <w:noProof/>
          </w:rPr>
          <w:t>2.2</w:t>
        </w:r>
        <w:r>
          <w:rPr>
            <w:rFonts w:asciiTheme="minorHAnsi" w:eastAsiaTheme="minorEastAsia" w:hAnsiTheme="minorHAnsi" w:cstheme="minorBidi"/>
            <w:noProof/>
            <w:sz w:val="22"/>
            <w:szCs w:val="22"/>
            <w:lang w:val="es-ES" w:eastAsia="es-ES"/>
          </w:rPr>
          <w:tab/>
        </w:r>
        <w:r w:rsidRPr="007C0A5A">
          <w:rPr>
            <w:rStyle w:val="Hipervnculo"/>
            <w:noProof/>
          </w:rPr>
          <w:t>Simulación social</w:t>
        </w:r>
        <w:r>
          <w:rPr>
            <w:noProof/>
            <w:webHidden/>
          </w:rPr>
          <w:tab/>
        </w:r>
        <w:r>
          <w:rPr>
            <w:noProof/>
            <w:webHidden/>
          </w:rPr>
          <w:fldChar w:fldCharType="begin"/>
        </w:r>
        <w:r>
          <w:rPr>
            <w:noProof/>
            <w:webHidden/>
          </w:rPr>
          <w:instrText xml:space="preserve"> PAGEREF _Toc290900292 \h </w:instrText>
        </w:r>
        <w:r>
          <w:rPr>
            <w:noProof/>
            <w:webHidden/>
          </w:rPr>
        </w:r>
      </w:ins>
      <w:r>
        <w:rPr>
          <w:noProof/>
          <w:webHidden/>
        </w:rPr>
        <w:fldChar w:fldCharType="separate"/>
      </w:r>
      <w:ins w:id="38" w:author="IO" w:date="2011-04-18T14:29:00Z">
        <w:r>
          <w:rPr>
            <w:noProof/>
            <w:webHidden/>
          </w:rPr>
          <w:t>19</w:t>
        </w:r>
        <w:r>
          <w:rPr>
            <w:noProof/>
            <w:webHidden/>
          </w:rPr>
          <w:fldChar w:fldCharType="end"/>
        </w:r>
        <w:r w:rsidRPr="007C0A5A">
          <w:rPr>
            <w:rStyle w:val="Hipervnculo"/>
            <w:noProof/>
          </w:rPr>
          <w:fldChar w:fldCharType="end"/>
        </w:r>
      </w:ins>
    </w:p>
    <w:p w:rsidR="00212E17" w:rsidRDefault="00212E17">
      <w:pPr>
        <w:pStyle w:val="TDC1"/>
        <w:rPr>
          <w:ins w:id="39" w:author="IO" w:date="2011-04-18T14:29:00Z"/>
          <w:rFonts w:asciiTheme="minorHAnsi" w:eastAsiaTheme="minorEastAsia" w:hAnsiTheme="minorHAnsi" w:cstheme="minorBidi"/>
          <w:sz w:val="22"/>
          <w:szCs w:val="22"/>
          <w:lang w:val="es-ES" w:eastAsia="es-ES"/>
        </w:rPr>
      </w:pPr>
      <w:ins w:id="40" w:author="IO" w:date="2011-04-18T14:29:00Z">
        <w:r w:rsidRPr="007C0A5A">
          <w:rPr>
            <w:rStyle w:val="Hipervnculo"/>
          </w:rPr>
          <w:fldChar w:fldCharType="begin"/>
        </w:r>
        <w:r w:rsidRPr="007C0A5A">
          <w:rPr>
            <w:rStyle w:val="Hipervnculo"/>
          </w:rPr>
          <w:instrText xml:space="preserve"> </w:instrText>
        </w:r>
        <w:r>
          <w:instrText>HYPERLINK \l "_Toc290900293"</w:instrText>
        </w:r>
        <w:r w:rsidRPr="007C0A5A">
          <w:rPr>
            <w:rStyle w:val="Hipervnculo"/>
          </w:rPr>
          <w:instrText xml:space="preserve"> </w:instrText>
        </w:r>
        <w:r w:rsidRPr="007C0A5A">
          <w:rPr>
            <w:rStyle w:val="Hipervnculo"/>
          </w:rPr>
        </w:r>
        <w:r w:rsidRPr="007C0A5A">
          <w:rPr>
            <w:rStyle w:val="Hipervnculo"/>
          </w:rPr>
          <w:fldChar w:fldCharType="separate"/>
        </w:r>
        <w:r w:rsidRPr="007C0A5A">
          <w:rPr>
            <w:rStyle w:val="Hipervnculo"/>
          </w:rPr>
          <w:t>3</w:t>
        </w:r>
        <w:r>
          <w:rPr>
            <w:rFonts w:asciiTheme="minorHAnsi" w:eastAsiaTheme="minorEastAsia" w:hAnsiTheme="minorHAnsi" w:cstheme="minorBidi"/>
            <w:sz w:val="22"/>
            <w:szCs w:val="22"/>
            <w:lang w:val="es-ES" w:eastAsia="es-ES"/>
          </w:rPr>
          <w:tab/>
        </w:r>
        <w:r w:rsidRPr="007C0A5A">
          <w:rPr>
            <w:rStyle w:val="Hipervnculo"/>
          </w:rPr>
          <w:t>Herramientas utilizadas</w:t>
        </w:r>
        <w:r>
          <w:rPr>
            <w:webHidden/>
          </w:rPr>
          <w:tab/>
        </w:r>
        <w:r>
          <w:rPr>
            <w:webHidden/>
          </w:rPr>
          <w:fldChar w:fldCharType="begin"/>
        </w:r>
        <w:r>
          <w:rPr>
            <w:webHidden/>
          </w:rPr>
          <w:instrText xml:space="preserve"> PAGEREF _Toc290900293 \h </w:instrText>
        </w:r>
        <w:r>
          <w:rPr>
            <w:webHidden/>
          </w:rPr>
        </w:r>
      </w:ins>
      <w:r>
        <w:rPr>
          <w:webHidden/>
        </w:rPr>
        <w:fldChar w:fldCharType="separate"/>
      </w:r>
      <w:ins w:id="41" w:author="IO" w:date="2011-04-18T14:29:00Z">
        <w:r>
          <w:rPr>
            <w:webHidden/>
          </w:rPr>
          <w:t>21</w:t>
        </w:r>
        <w:r>
          <w:rPr>
            <w:webHidden/>
          </w:rPr>
          <w:fldChar w:fldCharType="end"/>
        </w:r>
        <w:r w:rsidRPr="007C0A5A">
          <w:rPr>
            <w:rStyle w:val="Hipervnculo"/>
          </w:rPr>
          <w:fldChar w:fldCharType="end"/>
        </w:r>
      </w:ins>
    </w:p>
    <w:p w:rsidR="00212E17" w:rsidRDefault="00212E17">
      <w:pPr>
        <w:pStyle w:val="TDC2"/>
        <w:rPr>
          <w:ins w:id="42" w:author="IO" w:date="2011-04-18T14:29:00Z"/>
          <w:rFonts w:asciiTheme="minorHAnsi" w:eastAsiaTheme="minorEastAsia" w:hAnsiTheme="minorHAnsi" w:cstheme="minorBidi"/>
          <w:noProof/>
          <w:sz w:val="22"/>
          <w:szCs w:val="22"/>
          <w:lang w:val="es-ES" w:eastAsia="es-ES"/>
        </w:rPr>
      </w:pPr>
      <w:ins w:id="43" w:author="IO" w:date="2011-04-18T14:29:00Z">
        <w:r w:rsidRPr="007C0A5A">
          <w:rPr>
            <w:rStyle w:val="Hipervnculo"/>
            <w:noProof/>
          </w:rPr>
          <w:fldChar w:fldCharType="begin"/>
        </w:r>
        <w:r w:rsidRPr="007C0A5A">
          <w:rPr>
            <w:rStyle w:val="Hipervnculo"/>
            <w:noProof/>
          </w:rPr>
          <w:instrText xml:space="preserve"> </w:instrText>
        </w:r>
        <w:r>
          <w:rPr>
            <w:noProof/>
          </w:rPr>
          <w:instrText>HYPERLINK \l "_Toc290900294"</w:instrText>
        </w:r>
        <w:r w:rsidRPr="007C0A5A">
          <w:rPr>
            <w:rStyle w:val="Hipervnculo"/>
            <w:noProof/>
          </w:rPr>
          <w:instrText xml:space="preserve"> </w:instrText>
        </w:r>
        <w:r w:rsidRPr="007C0A5A">
          <w:rPr>
            <w:rStyle w:val="Hipervnculo"/>
            <w:noProof/>
          </w:rPr>
        </w:r>
        <w:r w:rsidRPr="007C0A5A">
          <w:rPr>
            <w:rStyle w:val="Hipervnculo"/>
            <w:noProof/>
          </w:rPr>
          <w:fldChar w:fldCharType="separate"/>
        </w:r>
        <w:r w:rsidRPr="007C0A5A">
          <w:rPr>
            <w:rStyle w:val="Hipervnculo"/>
            <w:noProof/>
          </w:rPr>
          <w:t>3.1</w:t>
        </w:r>
        <w:r>
          <w:rPr>
            <w:rFonts w:asciiTheme="minorHAnsi" w:eastAsiaTheme="minorEastAsia" w:hAnsiTheme="minorHAnsi" w:cstheme="minorBidi"/>
            <w:noProof/>
            <w:sz w:val="22"/>
            <w:szCs w:val="22"/>
            <w:lang w:val="es-ES" w:eastAsia="es-ES"/>
          </w:rPr>
          <w:tab/>
        </w:r>
        <w:r w:rsidRPr="007C0A5A">
          <w:rPr>
            <w:rStyle w:val="Hipervnculo"/>
            <w:noProof/>
          </w:rPr>
          <w:t>Introducción a Krowdix</w:t>
        </w:r>
        <w:r>
          <w:rPr>
            <w:noProof/>
            <w:webHidden/>
          </w:rPr>
          <w:tab/>
        </w:r>
        <w:r>
          <w:rPr>
            <w:noProof/>
            <w:webHidden/>
          </w:rPr>
          <w:fldChar w:fldCharType="begin"/>
        </w:r>
        <w:r>
          <w:rPr>
            <w:noProof/>
            <w:webHidden/>
          </w:rPr>
          <w:instrText xml:space="preserve"> PAGEREF _Toc290900294 \h </w:instrText>
        </w:r>
        <w:r>
          <w:rPr>
            <w:noProof/>
            <w:webHidden/>
          </w:rPr>
        </w:r>
      </w:ins>
      <w:r>
        <w:rPr>
          <w:noProof/>
          <w:webHidden/>
        </w:rPr>
        <w:fldChar w:fldCharType="separate"/>
      </w:r>
      <w:ins w:id="44" w:author="IO" w:date="2011-04-18T14:29:00Z">
        <w:r>
          <w:rPr>
            <w:noProof/>
            <w:webHidden/>
          </w:rPr>
          <w:t>21</w:t>
        </w:r>
        <w:r>
          <w:rPr>
            <w:noProof/>
            <w:webHidden/>
          </w:rPr>
          <w:fldChar w:fldCharType="end"/>
        </w:r>
        <w:r w:rsidRPr="007C0A5A">
          <w:rPr>
            <w:rStyle w:val="Hipervnculo"/>
            <w:noProof/>
          </w:rPr>
          <w:fldChar w:fldCharType="end"/>
        </w:r>
      </w:ins>
    </w:p>
    <w:p w:rsidR="00212E17" w:rsidRDefault="00212E17">
      <w:pPr>
        <w:pStyle w:val="TDC2"/>
        <w:rPr>
          <w:ins w:id="45" w:author="IO" w:date="2011-04-18T14:29:00Z"/>
          <w:rFonts w:asciiTheme="minorHAnsi" w:eastAsiaTheme="minorEastAsia" w:hAnsiTheme="minorHAnsi" w:cstheme="minorBidi"/>
          <w:noProof/>
          <w:sz w:val="22"/>
          <w:szCs w:val="22"/>
          <w:lang w:val="es-ES" w:eastAsia="es-ES"/>
        </w:rPr>
      </w:pPr>
      <w:ins w:id="46" w:author="IO" w:date="2011-04-18T14:29:00Z">
        <w:r w:rsidRPr="007C0A5A">
          <w:rPr>
            <w:rStyle w:val="Hipervnculo"/>
            <w:noProof/>
          </w:rPr>
          <w:fldChar w:fldCharType="begin"/>
        </w:r>
        <w:r w:rsidRPr="007C0A5A">
          <w:rPr>
            <w:rStyle w:val="Hipervnculo"/>
            <w:noProof/>
          </w:rPr>
          <w:instrText xml:space="preserve"> </w:instrText>
        </w:r>
        <w:r>
          <w:rPr>
            <w:noProof/>
          </w:rPr>
          <w:instrText>HYPERLINK \l "_Toc290900295"</w:instrText>
        </w:r>
        <w:r w:rsidRPr="007C0A5A">
          <w:rPr>
            <w:rStyle w:val="Hipervnculo"/>
            <w:noProof/>
          </w:rPr>
          <w:instrText xml:space="preserve"> </w:instrText>
        </w:r>
        <w:r w:rsidRPr="007C0A5A">
          <w:rPr>
            <w:rStyle w:val="Hipervnculo"/>
            <w:noProof/>
          </w:rPr>
        </w:r>
        <w:r w:rsidRPr="007C0A5A">
          <w:rPr>
            <w:rStyle w:val="Hipervnculo"/>
            <w:noProof/>
          </w:rPr>
          <w:fldChar w:fldCharType="separate"/>
        </w:r>
        <w:r w:rsidRPr="007C0A5A">
          <w:rPr>
            <w:rStyle w:val="Hipervnculo"/>
            <w:noProof/>
          </w:rPr>
          <w:t>3.2</w:t>
        </w:r>
        <w:r>
          <w:rPr>
            <w:rFonts w:asciiTheme="minorHAnsi" w:eastAsiaTheme="minorEastAsia" w:hAnsiTheme="minorHAnsi" w:cstheme="minorBidi"/>
            <w:noProof/>
            <w:sz w:val="22"/>
            <w:szCs w:val="22"/>
            <w:lang w:val="es-ES" w:eastAsia="es-ES"/>
          </w:rPr>
          <w:tab/>
        </w:r>
        <w:r w:rsidRPr="007C0A5A">
          <w:rPr>
            <w:rStyle w:val="Hipervnculo"/>
            <w:noProof/>
          </w:rPr>
          <w:t>Diseño y arquitectura</w:t>
        </w:r>
        <w:r>
          <w:rPr>
            <w:noProof/>
            <w:webHidden/>
          </w:rPr>
          <w:tab/>
        </w:r>
        <w:r>
          <w:rPr>
            <w:noProof/>
            <w:webHidden/>
          </w:rPr>
          <w:fldChar w:fldCharType="begin"/>
        </w:r>
        <w:r>
          <w:rPr>
            <w:noProof/>
            <w:webHidden/>
          </w:rPr>
          <w:instrText xml:space="preserve"> PAGEREF _Toc290900295 \h </w:instrText>
        </w:r>
        <w:r>
          <w:rPr>
            <w:noProof/>
            <w:webHidden/>
          </w:rPr>
        </w:r>
      </w:ins>
      <w:r>
        <w:rPr>
          <w:noProof/>
          <w:webHidden/>
        </w:rPr>
        <w:fldChar w:fldCharType="separate"/>
      </w:r>
      <w:ins w:id="47" w:author="IO" w:date="2011-04-18T14:29:00Z">
        <w:r>
          <w:rPr>
            <w:noProof/>
            <w:webHidden/>
          </w:rPr>
          <w:t>21</w:t>
        </w:r>
        <w:r>
          <w:rPr>
            <w:noProof/>
            <w:webHidden/>
          </w:rPr>
          <w:fldChar w:fldCharType="end"/>
        </w:r>
        <w:r w:rsidRPr="007C0A5A">
          <w:rPr>
            <w:rStyle w:val="Hipervnculo"/>
            <w:noProof/>
          </w:rPr>
          <w:fldChar w:fldCharType="end"/>
        </w:r>
      </w:ins>
    </w:p>
    <w:p w:rsidR="00212E17" w:rsidRDefault="00212E17">
      <w:pPr>
        <w:pStyle w:val="TDC1"/>
        <w:rPr>
          <w:ins w:id="48" w:author="IO" w:date="2011-04-18T14:29:00Z"/>
          <w:rFonts w:asciiTheme="minorHAnsi" w:eastAsiaTheme="minorEastAsia" w:hAnsiTheme="minorHAnsi" w:cstheme="minorBidi"/>
          <w:sz w:val="22"/>
          <w:szCs w:val="22"/>
          <w:lang w:val="es-ES" w:eastAsia="es-ES"/>
        </w:rPr>
      </w:pPr>
      <w:ins w:id="49" w:author="IO" w:date="2011-04-18T14:29:00Z">
        <w:r w:rsidRPr="007C0A5A">
          <w:rPr>
            <w:rStyle w:val="Hipervnculo"/>
          </w:rPr>
          <w:fldChar w:fldCharType="begin"/>
        </w:r>
        <w:r w:rsidRPr="007C0A5A">
          <w:rPr>
            <w:rStyle w:val="Hipervnculo"/>
          </w:rPr>
          <w:instrText xml:space="preserve"> </w:instrText>
        </w:r>
        <w:r>
          <w:instrText>HYPERLINK \l "_Toc290900296"</w:instrText>
        </w:r>
        <w:r w:rsidRPr="007C0A5A">
          <w:rPr>
            <w:rStyle w:val="Hipervnculo"/>
          </w:rPr>
          <w:instrText xml:space="preserve"> </w:instrText>
        </w:r>
        <w:r w:rsidRPr="007C0A5A">
          <w:rPr>
            <w:rStyle w:val="Hipervnculo"/>
          </w:rPr>
        </w:r>
        <w:r w:rsidRPr="007C0A5A">
          <w:rPr>
            <w:rStyle w:val="Hipervnculo"/>
          </w:rPr>
          <w:fldChar w:fldCharType="separate"/>
        </w:r>
        <w:r w:rsidRPr="007C0A5A">
          <w:rPr>
            <w:rStyle w:val="Hipervnculo"/>
          </w:rPr>
          <w:t>4</w:t>
        </w:r>
        <w:r>
          <w:rPr>
            <w:rFonts w:asciiTheme="minorHAnsi" w:eastAsiaTheme="minorEastAsia" w:hAnsiTheme="minorHAnsi" w:cstheme="minorBidi"/>
            <w:sz w:val="22"/>
            <w:szCs w:val="22"/>
            <w:lang w:val="es-ES" w:eastAsia="es-ES"/>
          </w:rPr>
          <w:tab/>
        </w:r>
        <w:r w:rsidRPr="007C0A5A">
          <w:rPr>
            <w:rStyle w:val="Hipervnculo"/>
          </w:rPr>
          <w:t>Conjunto de trabajo</w:t>
        </w:r>
        <w:r>
          <w:rPr>
            <w:webHidden/>
          </w:rPr>
          <w:tab/>
        </w:r>
        <w:r>
          <w:rPr>
            <w:webHidden/>
          </w:rPr>
          <w:fldChar w:fldCharType="begin"/>
        </w:r>
        <w:r>
          <w:rPr>
            <w:webHidden/>
          </w:rPr>
          <w:instrText xml:space="preserve"> PAGEREF _Toc290900296 \h </w:instrText>
        </w:r>
        <w:r>
          <w:rPr>
            <w:webHidden/>
          </w:rPr>
        </w:r>
      </w:ins>
      <w:r>
        <w:rPr>
          <w:webHidden/>
        </w:rPr>
        <w:fldChar w:fldCharType="separate"/>
      </w:r>
      <w:ins w:id="50" w:author="IO" w:date="2011-04-18T14:29:00Z">
        <w:r>
          <w:rPr>
            <w:webHidden/>
          </w:rPr>
          <w:t>22</w:t>
        </w:r>
        <w:r>
          <w:rPr>
            <w:webHidden/>
          </w:rPr>
          <w:fldChar w:fldCharType="end"/>
        </w:r>
        <w:r w:rsidRPr="007C0A5A">
          <w:rPr>
            <w:rStyle w:val="Hipervnculo"/>
          </w:rPr>
          <w:fldChar w:fldCharType="end"/>
        </w:r>
      </w:ins>
    </w:p>
    <w:p w:rsidR="00212E17" w:rsidRDefault="00212E17">
      <w:pPr>
        <w:pStyle w:val="TDC1"/>
        <w:rPr>
          <w:ins w:id="51" w:author="IO" w:date="2011-04-18T14:29:00Z"/>
          <w:rFonts w:asciiTheme="minorHAnsi" w:eastAsiaTheme="minorEastAsia" w:hAnsiTheme="minorHAnsi" w:cstheme="minorBidi"/>
          <w:sz w:val="22"/>
          <w:szCs w:val="22"/>
          <w:lang w:val="es-ES" w:eastAsia="es-ES"/>
        </w:rPr>
      </w:pPr>
      <w:ins w:id="52" w:author="IO" w:date="2011-04-18T14:29:00Z">
        <w:r w:rsidRPr="007C0A5A">
          <w:rPr>
            <w:rStyle w:val="Hipervnculo"/>
          </w:rPr>
          <w:fldChar w:fldCharType="begin"/>
        </w:r>
        <w:r w:rsidRPr="007C0A5A">
          <w:rPr>
            <w:rStyle w:val="Hipervnculo"/>
          </w:rPr>
          <w:instrText xml:space="preserve"> </w:instrText>
        </w:r>
        <w:r>
          <w:instrText>HYPERLINK \l "_Toc290900297"</w:instrText>
        </w:r>
        <w:r w:rsidRPr="007C0A5A">
          <w:rPr>
            <w:rStyle w:val="Hipervnculo"/>
          </w:rPr>
          <w:instrText xml:space="preserve"> </w:instrText>
        </w:r>
        <w:r w:rsidRPr="007C0A5A">
          <w:rPr>
            <w:rStyle w:val="Hipervnculo"/>
          </w:rPr>
        </w:r>
        <w:r w:rsidRPr="007C0A5A">
          <w:rPr>
            <w:rStyle w:val="Hipervnculo"/>
          </w:rPr>
          <w:fldChar w:fldCharType="separate"/>
        </w:r>
        <w:r w:rsidRPr="007C0A5A">
          <w:rPr>
            <w:rStyle w:val="Hipervnculo"/>
          </w:rPr>
          <w:t>4.1</w:t>
        </w:r>
        <w:r>
          <w:rPr>
            <w:rFonts w:asciiTheme="minorHAnsi" w:eastAsiaTheme="minorEastAsia" w:hAnsiTheme="minorHAnsi" w:cstheme="minorBidi"/>
            <w:sz w:val="22"/>
            <w:szCs w:val="22"/>
            <w:lang w:val="es-ES" w:eastAsia="es-ES"/>
          </w:rPr>
          <w:tab/>
        </w:r>
        <w:r w:rsidRPr="007C0A5A">
          <w:rPr>
            <w:rStyle w:val="Hipervnculo"/>
          </w:rPr>
          <w:t>Usuarios de twitter</w:t>
        </w:r>
        <w:r>
          <w:rPr>
            <w:webHidden/>
          </w:rPr>
          <w:tab/>
        </w:r>
        <w:r>
          <w:rPr>
            <w:webHidden/>
          </w:rPr>
          <w:fldChar w:fldCharType="begin"/>
        </w:r>
        <w:r>
          <w:rPr>
            <w:webHidden/>
          </w:rPr>
          <w:instrText xml:space="preserve"> PAGEREF _Toc290900297 \h </w:instrText>
        </w:r>
        <w:r>
          <w:rPr>
            <w:webHidden/>
          </w:rPr>
        </w:r>
      </w:ins>
      <w:r>
        <w:rPr>
          <w:webHidden/>
        </w:rPr>
        <w:fldChar w:fldCharType="separate"/>
      </w:r>
      <w:ins w:id="53" w:author="IO" w:date="2011-04-18T14:29:00Z">
        <w:r>
          <w:rPr>
            <w:webHidden/>
          </w:rPr>
          <w:t>22</w:t>
        </w:r>
        <w:r>
          <w:rPr>
            <w:webHidden/>
          </w:rPr>
          <w:fldChar w:fldCharType="end"/>
        </w:r>
        <w:r w:rsidRPr="007C0A5A">
          <w:rPr>
            <w:rStyle w:val="Hipervnculo"/>
          </w:rPr>
          <w:fldChar w:fldCharType="end"/>
        </w:r>
      </w:ins>
    </w:p>
    <w:p w:rsidR="00212E17" w:rsidRDefault="00212E17">
      <w:pPr>
        <w:pStyle w:val="TDC1"/>
        <w:rPr>
          <w:ins w:id="54" w:author="IO" w:date="2011-04-18T14:29:00Z"/>
          <w:rFonts w:asciiTheme="minorHAnsi" w:eastAsiaTheme="minorEastAsia" w:hAnsiTheme="minorHAnsi" w:cstheme="minorBidi"/>
          <w:sz w:val="22"/>
          <w:szCs w:val="22"/>
          <w:lang w:val="es-ES" w:eastAsia="es-ES"/>
        </w:rPr>
      </w:pPr>
      <w:ins w:id="55" w:author="IO" w:date="2011-04-18T14:29:00Z">
        <w:r w:rsidRPr="007C0A5A">
          <w:rPr>
            <w:rStyle w:val="Hipervnculo"/>
          </w:rPr>
          <w:fldChar w:fldCharType="begin"/>
        </w:r>
        <w:r w:rsidRPr="007C0A5A">
          <w:rPr>
            <w:rStyle w:val="Hipervnculo"/>
          </w:rPr>
          <w:instrText xml:space="preserve"> </w:instrText>
        </w:r>
        <w:r>
          <w:instrText>HYPERLINK \l "_Toc290900298"</w:instrText>
        </w:r>
        <w:r w:rsidRPr="007C0A5A">
          <w:rPr>
            <w:rStyle w:val="Hipervnculo"/>
          </w:rPr>
          <w:instrText xml:space="preserve"> </w:instrText>
        </w:r>
        <w:r w:rsidRPr="007C0A5A">
          <w:rPr>
            <w:rStyle w:val="Hipervnculo"/>
          </w:rPr>
        </w:r>
        <w:r w:rsidRPr="007C0A5A">
          <w:rPr>
            <w:rStyle w:val="Hipervnculo"/>
          </w:rPr>
          <w:fldChar w:fldCharType="separate"/>
        </w:r>
        <w:r w:rsidRPr="007C0A5A">
          <w:rPr>
            <w:rStyle w:val="Hipervnculo"/>
          </w:rPr>
          <w:t>4.2</w:t>
        </w:r>
        <w:r>
          <w:rPr>
            <w:rFonts w:asciiTheme="minorHAnsi" w:eastAsiaTheme="minorEastAsia" w:hAnsiTheme="minorHAnsi" w:cstheme="minorBidi"/>
            <w:sz w:val="22"/>
            <w:szCs w:val="22"/>
            <w:lang w:val="es-ES" w:eastAsia="es-ES"/>
          </w:rPr>
          <w:tab/>
        </w:r>
        <w:r w:rsidRPr="007C0A5A">
          <w:rPr>
            <w:rStyle w:val="Hipervnculo"/>
          </w:rPr>
          <w:t>Tipología de los tweets</w:t>
        </w:r>
        <w:r>
          <w:rPr>
            <w:webHidden/>
          </w:rPr>
          <w:tab/>
        </w:r>
        <w:r>
          <w:rPr>
            <w:webHidden/>
          </w:rPr>
          <w:fldChar w:fldCharType="begin"/>
        </w:r>
        <w:r>
          <w:rPr>
            <w:webHidden/>
          </w:rPr>
          <w:instrText xml:space="preserve"> PAGEREF _Toc290900298 \h </w:instrText>
        </w:r>
        <w:r>
          <w:rPr>
            <w:webHidden/>
          </w:rPr>
        </w:r>
      </w:ins>
      <w:r>
        <w:rPr>
          <w:webHidden/>
        </w:rPr>
        <w:fldChar w:fldCharType="separate"/>
      </w:r>
      <w:ins w:id="56" w:author="IO" w:date="2011-04-18T14:29:00Z">
        <w:r>
          <w:rPr>
            <w:webHidden/>
          </w:rPr>
          <w:t>24</w:t>
        </w:r>
        <w:r>
          <w:rPr>
            <w:webHidden/>
          </w:rPr>
          <w:fldChar w:fldCharType="end"/>
        </w:r>
        <w:r w:rsidRPr="007C0A5A">
          <w:rPr>
            <w:rStyle w:val="Hipervnculo"/>
          </w:rPr>
          <w:fldChar w:fldCharType="end"/>
        </w:r>
      </w:ins>
    </w:p>
    <w:p w:rsidR="00212E17" w:rsidRDefault="00212E17">
      <w:pPr>
        <w:pStyle w:val="TDC1"/>
        <w:rPr>
          <w:ins w:id="57" w:author="IO" w:date="2011-04-18T14:29:00Z"/>
          <w:rFonts w:asciiTheme="minorHAnsi" w:eastAsiaTheme="minorEastAsia" w:hAnsiTheme="minorHAnsi" w:cstheme="minorBidi"/>
          <w:sz w:val="22"/>
          <w:szCs w:val="22"/>
          <w:lang w:val="es-ES" w:eastAsia="es-ES"/>
        </w:rPr>
      </w:pPr>
      <w:ins w:id="58" w:author="IO" w:date="2011-04-18T14:29:00Z">
        <w:r w:rsidRPr="007C0A5A">
          <w:rPr>
            <w:rStyle w:val="Hipervnculo"/>
          </w:rPr>
          <w:fldChar w:fldCharType="begin"/>
        </w:r>
        <w:r w:rsidRPr="007C0A5A">
          <w:rPr>
            <w:rStyle w:val="Hipervnculo"/>
          </w:rPr>
          <w:instrText xml:space="preserve"> </w:instrText>
        </w:r>
        <w:r>
          <w:instrText>HYPERLINK \l "_Toc290900299"</w:instrText>
        </w:r>
        <w:r w:rsidRPr="007C0A5A">
          <w:rPr>
            <w:rStyle w:val="Hipervnculo"/>
          </w:rPr>
          <w:instrText xml:space="preserve"> </w:instrText>
        </w:r>
        <w:r w:rsidRPr="007C0A5A">
          <w:rPr>
            <w:rStyle w:val="Hipervnculo"/>
          </w:rPr>
        </w:r>
        <w:r w:rsidRPr="007C0A5A">
          <w:rPr>
            <w:rStyle w:val="Hipervnculo"/>
          </w:rPr>
          <w:fldChar w:fldCharType="separate"/>
        </w:r>
        <w:r w:rsidRPr="007C0A5A">
          <w:rPr>
            <w:rStyle w:val="Hipervnculo"/>
          </w:rPr>
          <w:t>4.3</w:t>
        </w:r>
        <w:r>
          <w:rPr>
            <w:rFonts w:asciiTheme="minorHAnsi" w:eastAsiaTheme="minorEastAsia" w:hAnsiTheme="minorHAnsi" w:cstheme="minorBidi"/>
            <w:sz w:val="22"/>
            <w:szCs w:val="22"/>
            <w:lang w:val="es-ES" w:eastAsia="es-ES"/>
          </w:rPr>
          <w:tab/>
        </w:r>
        <w:r w:rsidRPr="007C0A5A">
          <w:rPr>
            <w:rStyle w:val="Hipervnculo"/>
          </w:rPr>
          <w:t>Acciones en twitter</w:t>
        </w:r>
        <w:r>
          <w:rPr>
            <w:webHidden/>
          </w:rPr>
          <w:tab/>
        </w:r>
        <w:r>
          <w:rPr>
            <w:webHidden/>
          </w:rPr>
          <w:fldChar w:fldCharType="begin"/>
        </w:r>
        <w:r>
          <w:rPr>
            <w:webHidden/>
          </w:rPr>
          <w:instrText xml:space="preserve"> PAGEREF _Toc290900299 \h </w:instrText>
        </w:r>
        <w:r>
          <w:rPr>
            <w:webHidden/>
          </w:rPr>
        </w:r>
      </w:ins>
      <w:r>
        <w:rPr>
          <w:webHidden/>
        </w:rPr>
        <w:fldChar w:fldCharType="separate"/>
      </w:r>
      <w:ins w:id="59" w:author="IO" w:date="2011-04-18T14:29:00Z">
        <w:r>
          <w:rPr>
            <w:webHidden/>
          </w:rPr>
          <w:t>25</w:t>
        </w:r>
        <w:r>
          <w:rPr>
            <w:webHidden/>
          </w:rPr>
          <w:fldChar w:fldCharType="end"/>
        </w:r>
        <w:r w:rsidRPr="007C0A5A">
          <w:rPr>
            <w:rStyle w:val="Hipervnculo"/>
          </w:rPr>
          <w:fldChar w:fldCharType="end"/>
        </w:r>
      </w:ins>
    </w:p>
    <w:p w:rsidR="00212E17" w:rsidRDefault="00212E17">
      <w:pPr>
        <w:pStyle w:val="TDC1"/>
        <w:rPr>
          <w:ins w:id="60" w:author="IO" w:date="2011-04-18T14:29:00Z"/>
          <w:rFonts w:asciiTheme="minorHAnsi" w:eastAsiaTheme="minorEastAsia" w:hAnsiTheme="minorHAnsi" w:cstheme="minorBidi"/>
          <w:sz w:val="22"/>
          <w:szCs w:val="22"/>
          <w:lang w:val="es-ES" w:eastAsia="es-ES"/>
        </w:rPr>
      </w:pPr>
      <w:ins w:id="61" w:author="IO" w:date="2011-04-18T14:29:00Z">
        <w:r w:rsidRPr="007C0A5A">
          <w:rPr>
            <w:rStyle w:val="Hipervnculo"/>
          </w:rPr>
          <w:fldChar w:fldCharType="begin"/>
        </w:r>
        <w:r w:rsidRPr="007C0A5A">
          <w:rPr>
            <w:rStyle w:val="Hipervnculo"/>
          </w:rPr>
          <w:instrText xml:space="preserve"> </w:instrText>
        </w:r>
        <w:r>
          <w:instrText>HYPERLINK \l "_Toc290900301"</w:instrText>
        </w:r>
        <w:r w:rsidRPr="007C0A5A">
          <w:rPr>
            <w:rStyle w:val="Hipervnculo"/>
          </w:rPr>
          <w:instrText xml:space="preserve"> </w:instrText>
        </w:r>
        <w:r w:rsidRPr="007C0A5A">
          <w:rPr>
            <w:rStyle w:val="Hipervnculo"/>
          </w:rPr>
        </w:r>
        <w:r w:rsidRPr="007C0A5A">
          <w:rPr>
            <w:rStyle w:val="Hipervnculo"/>
          </w:rPr>
          <w:fldChar w:fldCharType="separate"/>
        </w:r>
        <w:r w:rsidRPr="007C0A5A">
          <w:rPr>
            <w:rStyle w:val="Hipervnculo"/>
          </w:rPr>
          <w:t>4.4</w:t>
        </w:r>
        <w:r>
          <w:rPr>
            <w:rFonts w:asciiTheme="minorHAnsi" w:eastAsiaTheme="minorEastAsia" w:hAnsiTheme="minorHAnsi" w:cstheme="minorBidi"/>
            <w:sz w:val="22"/>
            <w:szCs w:val="22"/>
            <w:lang w:val="es-ES" w:eastAsia="es-ES"/>
          </w:rPr>
          <w:tab/>
        </w:r>
        <w:r w:rsidRPr="007C0A5A">
          <w:rPr>
            <w:rStyle w:val="Hipervnculo"/>
          </w:rPr>
          <w:t>Evaluación de un conjunto de trabajo</w:t>
        </w:r>
        <w:r>
          <w:rPr>
            <w:webHidden/>
          </w:rPr>
          <w:tab/>
        </w:r>
        <w:r>
          <w:rPr>
            <w:webHidden/>
          </w:rPr>
          <w:fldChar w:fldCharType="begin"/>
        </w:r>
        <w:r>
          <w:rPr>
            <w:webHidden/>
          </w:rPr>
          <w:instrText xml:space="preserve"> PAGEREF _Toc290900301 \h </w:instrText>
        </w:r>
        <w:r>
          <w:rPr>
            <w:webHidden/>
          </w:rPr>
        </w:r>
      </w:ins>
      <w:r>
        <w:rPr>
          <w:webHidden/>
        </w:rPr>
        <w:fldChar w:fldCharType="separate"/>
      </w:r>
      <w:ins w:id="62" w:author="IO" w:date="2011-04-18T14:29:00Z">
        <w:r>
          <w:rPr>
            <w:webHidden/>
          </w:rPr>
          <w:t>25</w:t>
        </w:r>
        <w:r>
          <w:rPr>
            <w:webHidden/>
          </w:rPr>
          <w:fldChar w:fldCharType="end"/>
        </w:r>
        <w:r w:rsidRPr="007C0A5A">
          <w:rPr>
            <w:rStyle w:val="Hipervnculo"/>
          </w:rPr>
          <w:fldChar w:fldCharType="end"/>
        </w:r>
      </w:ins>
    </w:p>
    <w:p w:rsidR="00212E17" w:rsidRDefault="00212E17">
      <w:pPr>
        <w:pStyle w:val="TDC1"/>
        <w:rPr>
          <w:ins w:id="63" w:author="IO" w:date="2011-04-18T14:29:00Z"/>
          <w:rFonts w:asciiTheme="minorHAnsi" w:eastAsiaTheme="minorEastAsia" w:hAnsiTheme="minorHAnsi" w:cstheme="minorBidi"/>
          <w:sz w:val="22"/>
          <w:szCs w:val="22"/>
          <w:lang w:val="es-ES" w:eastAsia="es-ES"/>
        </w:rPr>
      </w:pPr>
      <w:ins w:id="64" w:author="IO" w:date="2011-04-18T14:29:00Z">
        <w:r w:rsidRPr="007C0A5A">
          <w:rPr>
            <w:rStyle w:val="Hipervnculo"/>
          </w:rPr>
          <w:fldChar w:fldCharType="begin"/>
        </w:r>
        <w:r w:rsidRPr="007C0A5A">
          <w:rPr>
            <w:rStyle w:val="Hipervnculo"/>
          </w:rPr>
          <w:instrText xml:space="preserve"> </w:instrText>
        </w:r>
        <w:r>
          <w:instrText>HYPERLINK \l "_Toc290900302"</w:instrText>
        </w:r>
        <w:r w:rsidRPr="007C0A5A">
          <w:rPr>
            <w:rStyle w:val="Hipervnculo"/>
          </w:rPr>
          <w:instrText xml:space="preserve"> </w:instrText>
        </w:r>
        <w:r w:rsidRPr="007C0A5A">
          <w:rPr>
            <w:rStyle w:val="Hipervnculo"/>
          </w:rPr>
        </w:r>
        <w:r w:rsidRPr="007C0A5A">
          <w:rPr>
            <w:rStyle w:val="Hipervnculo"/>
          </w:rPr>
          <w:fldChar w:fldCharType="separate"/>
        </w:r>
        <w:r w:rsidRPr="007C0A5A">
          <w:rPr>
            <w:rStyle w:val="Hipervnculo"/>
          </w:rPr>
          <w:t>5</w:t>
        </w:r>
        <w:r>
          <w:rPr>
            <w:rFonts w:asciiTheme="minorHAnsi" w:eastAsiaTheme="minorEastAsia" w:hAnsiTheme="minorHAnsi" w:cstheme="minorBidi"/>
            <w:sz w:val="22"/>
            <w:szCs w:val="22"/>
            <w:lang w:val="es-ES" w:eastAsia="es-ES"/>
          </w:rPr>
          <w:tab/>
        </w:r>
        <w:r w:rsidRPr="007C0A5A">
          <w:rPr>
            <w:rStyle w:val="Hipervnculo"/>
          </w:rPr>
          <w:t>Modelado de Twitter en Krowdix</w:t>
        </w:r>
        <w:r>
          <w:rPr>
            <w:webHidden/>
          </w:rPr>
          <w:tab/>
        </w:r>
        <w:r>
          <w:rPr>
            <w:webHidden/>
          </w:rPr>
          <w:fldChar w:fldCharType="begin"/>
        </w:r>
        <w:r>
          <w:rPr>
            <w:webHidden/>
          </w:rPr>
          <w:instrText xml:space="preserve"> PAGEREF _Toc290900302 \h </w:instrText>
        </w:r>
        <w:r>
          <w:rPr>
            <w:webHidden/>
          </w:rPr>
        </w:r>
      </w:ins>
      <w:r>
        <w:rPr>
          <w:webHidden/>
        </w:rPr>
        <w:fldChar w:fldCharType="separate"/>
      </w:r>
      <w:ins w:id="65" w:author="IO" w:date="2011-04-18T14:29:00Z">
        <w:r>
          <w:rPr>
            <w:webHidden/>
          </w:rPr>
          <w:t>27</w:t>
        </w:r>
        <w:r>
          <w:rPr>
            <w:webHidden/>
          </w:rPr>
          <w:fldChar w:fldCharType="end"/>
        </w:r>
        <w:r w:rsidRPr="007C0A5A">
          <w:rPr>
            <w:rStyle w:val="Hipervnculo"/>
          </w:rPr>
          <w:fldChar w:fldCharType="end"/>
        </w:r>
      </w:ins>
    </w:p>
    <w:p w:rsidR="00212E17" w:rsidRDefault="00212E17">
      <w:pPr>
        <w:pStyle w:val="TDC1"/>
        <w:rPr>
          <w:ins w:id="66" w:author="IO" w:date="2011-04-18T14:29:00Z"/>
          <w:rFonts w:asciiTheme="minorHAnsi" w:eastAsiaTheme="minorEastAsia" w:hAnsiTheme="minorHAnsi" w:cstheme="minorBidi"/>
          <w:sz w:val="22"/>
          <w:szCs w:val="22"/>
          <w:lang w:val="es-ES" w:eastAsia="es-ES"/>
        </w:rPr>
      </w:pPr>
      <w:ins w:id="67" w:author="IO" w:date="2011-04-18T14:29:00Z">
        <w:r w:rsidRPr="007C0A5A">
          <w:rPr>
            <w:rStyle w:val="Hipervnculo"/>
          </w:rPr>
          <w:fldChar w:fldCharType="begin"/>
        </w:r>
        <w:r w:rsidRPr="007C0A5A">
          <w:rPr>
            <w:rStyle w:val="Hipervnculo"/>
          </w:rPr>
          <w:instrText xml:space="preserve"> </w:instrText>
        </w:r>
        <w:r>
          <w:instrText>HYPERLINK \l "_Toc290900303"</w:instrText>
        </w:r>
        <w:r w:rsidRPr="007C0A5A">
          <w:rPr>
            <w:rStyle w:val="Hipervnculo"/>
          </w:rPr>
          <w:instrText xml:space="preserve"> </w:instrText>
        </w:r>
        <w:r w:rsidRPr="007C0A5A">
          <w:rPr>
            <w:rStyle w:val="Hipervnculo"/>
          </w:rPr>
        </w:r>
        <w:r w:rsidRPr="007C0A5A">
          <w:rPr>
            <w:rStyle w:val="Hipervnculo"/>
          </w:rPr>
          <w:fldChar w:fldCharType="separate"/>
        </w:r>
        <w:r w:rsidRPr="007C0A5A">
          <w:rPr>
            <w:rStyle w:val="Hipervnculo"/>
          </w:rPr>
          <w:t>5.1</w:t>
        </w:r>
        <w:r>
          <w:rPr>
            <w:rFonts w:asciiTheme="minorHAnsi" w:eastAsiaTheme="minorEastAsia" w:hAnsiTheme="minorHAnsi" w:cstheme="minorBidi"/>
            <w:sz w:val="22"/>
            <w:szCs w:val="22"/>
            <w:lang w:val="es-ES" w:eastAsia="es-ES"/>
          </w:rPr>
          <w:tab/>
        </w:r>
        <w:r w:rsidRPr="007C0A5A">
          <w:rPr>
            <w:rStyle w:val="Hipervnculo"/>
          </w:rPr>
          <w:t>Acciones de twitter a acciones Krowdix</w:t>
        </w:r>
        <w:r>
          <w:rPr>
            <w:webHidden/>
          </w:rPr>
          <w:tab/>
        </w:r>
        <w:r>
          <w:rPr>
            <w:webHidden/>
          </w:rPr>
          <w:fldChar w:fldCharType="begin"/>
        </w:r>
        <w:r>
          <w:rPr>
            <w:webHidden/>
          </w:rPr>
          <w:instrText xml:space="preserve"> PAGEREF _Toc290900303 \h </w:instrText>
        </w:r>
        <w:r>
          <w:rPr>
            <w:webHidden/>
          </w:rPr>
        </w:r>
      </w:ins>
      <w:r>
        <w:rPr>
          <w:webHidden/>
        </w:rPr>
        <w:fldChar w:fldCharType="separate"/>
      </w:r>
      <w:ins w:id="68" w:author="IO" w:date="2011-04-18T14:29:00Z">
        <w:r>
          <w:rPr>
            <w:webHidden/>
          </w:rPr>
          <w:t>27</w:t>
        </w:r>
        <w:r>
          <w:rPr>
            <w:webHidden/>
          </w:rPr>
          <w:fldChar w:fldCharType="end"/>
        </w:r>
        <w:r w:rsidRPr="007C0A5A">
          <w:rPr>
            <w:rStyle w:val="Hipervnculo"/>
          </w:rPr>
          <w:fldChar w:fldCharType="end"/>
        </w:r>
      </w:ins>
    </w:p>
    <w:p w:rsidR="00212E17" w:rsidRDefault="00212E17">
      <w:pPr>
        <w:pStyle w:val="TDC1"/>
        <w:rPr>
          <w:ins w:id="69" w:author="IO" w:date="2011-04-18T14:29:00Z"/>
          <w:rFonts w:asciiTheme="minorHAnsi" w:eastAsiaTheme="minorEastAsia" w:hAnsiTheme="minorHAnsi" w:cstheme="minorBidi"/>
          <w:sz w:val="22"/>
          <w:szCs w:val="22"/>
          <w:lang w:val="es-ES" w:eastAsia="es-ES"/>
        </w:rPr>
      </w:pPr>
      <w:ins w:id="70" w:author="IO" w:date="2011-04-18T14:29:00Z">
        <w:r w:rsidRPr="007C0A5A">
          <w:rPr>
            <w:rStyle w:val="Hipervnculo"/>
          </w:rPr>
          <w:fldChar w:fldCharType="begin"/>
        </w:r>
        <w:r w:rsidRPr="007C0A5A">
          <w:rPr>
            <w:rStyle w:val="Hipervnculo"/>
          </w:rPr>
          <w:instrText xml:space="preserve"> </w:instrText>
        </w:r>
        <w:r>
          <w:instrText>HYPERLINK \l "_Toc290900304"</w:instrText>
        </w:r>
        <w:r w:rsidRPr="007C0A5A">
          <w:rPr>
            <w:rStyle w:val="Hipervnculo"/>
          </w:rPr>
          <w:instrText xml:space="preserve"> </w:instrText>
        </w:r>
        <w:r w:rsidRPr="007C0A5A">
          <w:rPr>
            <w:rStyle w:val="Hipervnculo"/>
          </w:rPr>
        </w:r>
        <w:r w:rsidRPr="007C0A5A">
          <w:rPr>
            <w:rStyle w:val="Hipervnculo"/>
          </w:rPr>
          <w:fldChar w:fldCharType="separate"/>
        </w:r>
        <w:r w:rsidRPr="007C0A5A">
          <w:rPr>
            <w:rStyle w:val="Hipervnculo"/>
          </w:rPr>
          <w:t>6</w:t>
        </w:r>
        <w:r>
          <w:rPr>
            <w:rFonts w:asciiTheme="minorHAnsi" w:eastAsiaTheme="minorEastAsia" w:hAnsiTheme="minorHAnsi" w:cstheme="minorBidi"/>
            <w:sz w:val="22"/>
            <w:szCs w:val="22"/>
            <w:lang w:val="es-ES" w:eastAsia="es-ES"/>
          </w:rPr>
          <w:tab/>
        </w:r>
        <w:r w:rsidRPr="007C0A5A">
          <w:rPr>
            <w:rStyle w:val="Hipervnculo"/>
          </w:rPr>
          <w:t>Pruebas y resultados</w:t>
        </w:r>
        <w:r>
          <w:rPr>
            <w:webHidden/>
          </w:rPr>
          <w:tab/>
        </w:r>
        <w:r>
          <w:rPr>
            <w:webHidden/>
          </w:rPr>
          <w:fldChar w:fldCharType="begin"/>
        </w:r>
        <w:r>
          <w:rPr>
            <w:webHidden/>
          </w:rPr>
          <w:instrText xml:space="preserve"> PAGEREF _Toc290900304 \h </w:instrText>
        </w:r>
        <w:r>
          <w:rPr>
            <w:webHidden/>
          </w:rPr>
        </w:r>
      </w:ins>
      <w:r>
        <w:rPr>
          <w:webHidden/>
        </w:rPr>
        <w:fldChar w:fldCharType="separate"/>
      </w:r>
      <w:ins w:id="71" w:author="IO" w:date="2011-04-18T14:29:00Z">
        <w:r>
          <w:rPr>
            <w:webHidden/>
          </w:rPr>
          <w:t>29</w:t>
        </w:r>
        <w:r>
          <w:rPr>
            <w:webHidden/>
          </w:rPr>
          <w:fldChar w:fldCharType="end"/>
        </w:r>
        <w:r w:rsidRPr="007C0A5A">
          <w:rPr>
            <w:rStyle w:val="Hipervnculo"/>
          </w:rPr>
          <w:fldChar w:fldCharType="end"/>
        </w:r>
      </w:ins>
    </w:p>
    <w:p w:rsidR="00212E17" w:rsidRDefault="00212E17">
      <w:pPr>
        <w:pStyle w:val="TDC1"/>
        <w:rPr>
          <w:ins w:id="72" w:author="IO" w:date="2011-04-18T14:29:00Z"/>
          <w:rFonts w:asciiTheme="minorHAnsi" w:eastAsiaTheme="minorEastAsia" w:hAnsiTheme="minorHAnsi" w:cstheme="minorBidi"/>
          <w:sz w:val="22"/>
          <w:szCs w:val="22"/>
          <w:lang w:val="es-ES" w:eastAsia="es-ES"/>
        </w:rPr>
      </w:pPr>
      <w:ins w:id="73" w:author="IO" w:date="2011-04-18T14:29:00Z">
        <w:r w:rsidRPr="007C0A5A">
          <w:rPr>
            <w:rStyle w:val="Hipervnculo"/>
          </w:rPr>
          <w:fldChar w:fldCharType="begin"/>
        </w:r>
        <w:r w:rsidRPr="007C0A5A">
          <w:rPr>
            <w:rStyle w:val="Hipervnculo"/>
          </w:rPr>
          <w:instrText xml:space="preserve"> </w:instrText>
        </w:r>
        <w:r>
          <w:instrText>HYPERLINK \l "_Toc290900305"</w:instrText>
        </w:r>
        <w:r w:rsidRPr="007C0A5A">
          <w:rPr>
            <w:rStyle w:val="Hipervnculo"/>
          </w:rPr>
          <w:instrText xml:space="preserve"> </w:instrText>
        </w:r>
        <w:r w:rsidRPr="007C0A5A">
          <w:rPr>
            <w:rStyle w:val="Hipervnculo"/>
          </w:rPr>
        </w:r>
        <w:r w:rsidRPr="007C0A5A">
          <w:rPr>
            <w:rStyle w:val="Hipervnculo"/>
          </w:rPr>
          <w:fldChar w:fldCharType="separate"/>
        </w:r>
        <w:r w:rsidRPr="007C0A5A">
          <w:rPr>
            <w:rStyle w:val="Hipervnculo"/>
          </w:rPr>
          <w:t>6.1</w:t>
        </w:r>
        <w:r>
          <w:rPr>
            <w:rFonts w:asciiTheme="minorHAnsi" w:eastAsiaTheme="minorEastAsia" w:hAnsiTheme="minorHAnsi" w:cstheme="minorBidi"/>
            <w:sz w:val="22"/>
            <w:szCs w:val="22"/>
            <w:lang w:val="es-ES" w:eastAsia="es-ES"/>
          </w:rPr>
          <w:tab/>
        </w:r>
        <w:r w:rsidRPr="007C0A5A">
          <w:rPr>
            <w:rStyle w:val="Hipervnculo"/>
          </w:rPr>
          <w:t>Evolución en redes sociales online</w:t>
        </w:r>
        <w:r>
          <w:rPr>
            <w:webHidden/>
          </w:rPr>
          <w:tab/>
        </w:r>
        <w:r>
          <w:rPr>
            <w:webHidden/>
          </w:rPr>
          <w:fldChar w:fldCharType="begin"/>
        </w:r>
        <w:r>
          <w:rPr>
            <w:webHidden/>
          </w:rPr>
          <w:instrText xml:space="preserve"> PAGEREF _Toc290900305 \h </w:instrText>
        </w:r>
        <w:r>
          <w:rPr>
            <w:webHidden/>
          </w:rPr>
        </w:r>
      </w:ins>
      <w:r>
        <w:rPr>
          <w:webHidden/>
        </w:rPr>
        <w:fldChar w:fldCharType="separate"/>
      </w:r>
      <w:ins w:id="74" w:author="IO" w:date="2011-04-18T14:29:00Z">
        <w:r>
          <w:rPr>
            <w:webHidden/>
          </w:rPr>
          <w:t>29</w:t>
        </w:r>
        <w:r>
          <w:rPr>
            <w:webHidden/>
          </w:rPr>
          <w:fldChar w:fldCharType="end"/>
        </w:r>
        <w:r w:rsidRPr="007C0A5A">
          <w:rPr>
            <w:rStyle w:val="Hipervnculo"/>
          </w:rPr>
          <w:fldChar w:fldCharType="end"/>
        </w:r>
      </w:ins>
    </w:p>
    <w:p w:rsidR="00212E17" w:rsidRDefault="00212E17">
      <w:pPr>
        <w:pStyle w:val="TDC1"/>
        <w:rPr>
          <w:ins w:id="75" w:author="IO" w:date="2011-04-18T14:29:00Z"/>
          <w:rFonts w:asciiTheme="minorHAnsi" w:eastAsiaTheme="minorEastAsia" w:hAnsiTheme="minorHAnsi" w:cstheme="minorBidi"/>
          <w:sz w:val="22"/>
          <w:szCs w:val="22"/>
          <w:lang w:val="es-ES" w:eastAsia="es-ES"/>
        </w:rPr>
      </w:pPr>
      <w:ins w:id="76" w:author="IO" w:date="2011-04-18T14:29:00Z">
        <w:r w:rsidRPr="007C0A5A">
          <w:rPr>
            <w:rStyle w:val="Hipervnculo"/>
          </w:rPr>
          <w:fldChar w:fldCharType="begin"/>
        </w:r>
        <w:r w:rsidRPr="007C0A5A">
          <w:rPr>
            <w:rStyle w:val="Hipervnculo"/>
          </w:rPr>
          <w:instrText xml:space="preserve"> </w:instrText>
        </w:r>
        <w:r>
          <w:instrText>HYPERLINK \l "_Toc290900306"</w:instrText>
        </w:r>
        <w:r w:rsidRPr="007C0A5A">
          <w:rPr>
            <w:rStyle w:val="Hipervnculo"/>
          </w:rPr>
          <w:instrText xml:space="preserve"> </w:instrText>
        </w:r>
        <w:r w:rsidRPr="007C0A5A">
          <w:rPr>
            <w:rStyle w:val="Hipervnculo"/>
          </w:rPr>
        </w:r>
        <w:r w:rsidRPr="007C0A5A">
          <w:rPr>
            <w:rStyle w:val="Hipervnculo"/>
          </w:rPr>
          <w:fldChar w:fldCharType="separate"/>
        </w:r>
        <w:r w:rsidRPr="007C0A5A">
          <w:rPr>
            <w:rStyle w:val="Hipervnculo"/>
          </w:rPr>
          <w:t>7</w:t>
        </w:r>
        <w:r>
          <w:rPr>
            <w:rFonts w:asciiTheme="minorHAnsi" w:eastAsiaTheme="minorEastAsia" w:hAnsiTheme="minorHAnsi" w:cstheme="minorBidi"/>
            <w:sz w:val="22"/>
            <w:szCs w:val="22"/>
            <w:lang w:val="es-ES" w:eastAsia="es-ES"/>
          </w:rPr>
          <w:tab/>
        </w:r>
        <w:r w:rsidRPr="007C0A5A">
          <w:rPr>
            <w:rStyle w:val="Hipervnculo"/>
          </w:rPr>
          <w:t>Conclusiones</w:t>
        </w:r>
        <w:r>
          <w:rPr>
            <w:webHidden/>
          </w:rPr>
          <w:tab/>
        </w:r>
        <w:r>
          <w:rPr>
            <w:webHidden/>
          </w:rPr>
          <w:fldChar w:fldCharType="begin"/>
        </w:r>
        <w:r>
          <w:rPr>
            <w:webHidden/>
          </w:rPr>
          <w:instrText xml:space="preserve"> PAGEREF _Toc290900306 \h </w:instrText>
        </w:r>
        <w:r>
          <w:rPr>
            <w:webHidden/>
          </w:rPr>
        </w:r>
      </w:ins>
      <w:r>
        <w:rPr>
          <w:webHidden/>
        </w:rPr>
        <w:fldChar w:fldCharType="separate"/>
      </w:r>
      <w:ins w:id="77" w:author="IO" w:date="2011-04-18T14:29:00Z">
        <w:r>
          <w:rPr>
            <w:webHidden/>
          </w:rPr>
          <w:t>30</w:t>
        </w:r>
        <w:r>
          <w:rPr>
            <w:webHidden/>
          </w:rPr>
          <w:fldChar w:fldCharType="end"/>
        </w:r>
        <w:r w:rsidRPr="007C0A5A">
          <w:rPr>
            <w:rStyle w:val="Hipervnculo"/>
          </w:rPr>
          <w:fldChar w:fldCharType="end"/>
        </w:r>
      </w:ins>
    </w:p>
    <w:p w:rsidR="00212E17" w:rsidRDefault="00212E17">
      <w:pPr>
        <w:pStyle w:val="TDC1"/>
        <w:rPr>
          <w:ins w:id="78" w:author="IO" w:date="2011-04-18T14:29:00Z"/>
          <w:rFonts w:asciiTheme="minorHAnsi" w:eastAsiaTheme="minorEastAsia" w:hAnsiTheme="minorHAnsi" w:cstheme="minorBidi"/>
          <w:sz w:val="22"/>
          <w:szCs w:val="22"/>
          <w:lang w:val="es-ES" w:eastAsia="es-ES"/>
        </w:rPr>
      </w:pPr>
      <w:ins w:id="79" w:author="IO" w:date="2011-04-18T14:29:00Z">
        <w:r w:rsidRPr="007C0A5A">
          <w:rPr>
            <w:rStyle w:val="Hipervnculo"/>
          </w:rPr>
          <w:fldChar w:fldCharType="begin"/>
        </w:r>
        <w:r w:rsidRPr="007C0A5A">
          <w:rPr>
            <w:rStyle w:val="Hipervnculo"/>
          </w:rPr>
          <w:instrText xml:space="preserve"> </w:instrText>
        </w:r>
        <w:r>
          <w:instrText>HYPERLINK \l "_Toc290900307"</w:instrText>
        </w:r>
        <w:r w:rsidRPr="007C0A5A">
          <w:rPr>
            <w:rStyle w:val="Hipervnculo"/>
          </w:rPr>
          <w:instrText xml:space="preserve"> </w:instrText>
        </w:r>
        <w:r w:rsidRPr="007C0A5A">
          <w:rPr>
            <w:rStyle w:val="Hipervnculo"/>
          </w:rPr>
        </w:r>
        <w:r w:rsidRPr="007C0A5A">
          <w:rPr>
            <w:rStyle w:val="Hipervnculo"/>
          </w:rPr>
          <w:fldChar w:fldCharType="separate"/>
        </w:r>
        <w:r w:rsidRPr="007C0A5A">
          <w:rPr>
            <w:rStyle w:val="Hipervnculo"/>
          </w:rPr>
          <w:t>8</w:t>
        </w:r>
        <w:r>
          <w:rPr>
            <w:rFonts w:asciiTheme="minorHAnsi" w:eastAsiaTheme="minorEastAsia" w:hAnsiTheme="minorHAnsi" w:cstheme="minorBidi"/>
            <w:sz w:val="22"/>
            <w:szCs w:val="22"/>
            <w:lang w:val="es-ES" w:eastAsia="es-ES"/>
          </w:rPr>
          <w:tab/>
        </w:r>
        <w:r w:rsidRPr="007C0A5A">
          <w:rPr>
            <w:rStyle w:val="Hipervnculo"/>
          </w:rPr>
          <w:t>Trabajo futuro</w:t>
        </w:r>
        <w:r>
          <w:rPr>
            <w:webHidden/>
          </w:rPr>
          <w:tab/>
        </w:r>
        <w:r>
          <w:rPr>
            <w:webHidden/>
          </w:rPr>
          <w:fldChar w:fldCharType="begin"/>
        </w:r>
        <w:r>
          <w:rPr>
            <w:webHidden/>
          </w:rPr>
          <w:instrText xml:space="preserve"> PAGEREF _Toc290900307 \h </w:instrText>
        </w:r>
        <w:r>
          <w:rPr>
            <w:webHidden/>
          </w:rPr>
        </w:r>
      </w:ins>
      <w:r>
        <w:rPr>
          <w:webHidden/>
        </w:rPr>
        <w:fldChar w:fldCharType="separate"/>
      </w:r>
      <w:ins w:id="80" w:author="IO" w:date="2011-04-18T14:29:00Z">
        <w:r>
          <w:rPr>
            <w:webHidden/>
          </w:rPr>
          <w:t>31</w:t>
        </w:r>
        <w:r>
          <w:rPr>
            <w:webHidden/>
          </w:rPr>
          <w:fldChar w:fldCharType="end"/>
        </w:r>
        <w:r w:rsidRPr="007C0A5A">
          <w:rPr>
            <w:rStyle w:val="Hipervnculo"/>
          </w:rPr>
          <w:fldChar w:fldCharType="end"/>
        </w:r>
      </w:ins>
    </w:p>
    <w:p w:rsidR="00212E17" w:rsidRDefault="00212E17">
      <w:pPr>
        <w:pStyle w:val="TDC1"/>
        <w:rPr>
          <w:ins w:id="81" w:author="IO" w:date="2011-04-18T14:29:00Z"/>
          <w:rFonts w:asciiTheme="minorHAnsi" w:eastAsiaTheme="minorEastAsia" w:hAnsiTheme="minorHAnsi" w:cstheme="minorBidi"/>
          <w:sz w:val="22"/>
          <w:szCs w:val="22"/>
          <w:lang w:val="es-ES" w:eastAsia="es-ES"/>
        </w:rPr>
      </w:pPr>
      <w:ins w:id="82" w:author="IO" w:date="2011-04-18T14:29:00Z">
        <w:r w:rsidRPr="007C0A5A">
          <w:rPr>
            <w:rStyle w:val="Hipervnculo"/>
          </w:rPr>
          <w:fldChar w:fldCharType="begin"/>
        </w:r>
        <w:r w:rsidRPr="007C0A5A">
          <w:rPr>
            <w:rStyle w:val="Hipervnculo"/>
          </w:rPr>
          <w:instrText xml:space="preserve"> </w:instrText>
        </w:r>
        <w:r>
          <w:instrText>HYPERLINK \l "_Toc290900308"</w:instrText>
        </w:r>
        <w:r w:rsidRPr="007C0A5A">
          <w:rPr>
            <w:rStyle w:val="Hipervnculo"/>
          </w:rPr>
          <w:instrText xml:space="preserve"> </w:instrText>
        </w:r>
        <w:r w:rsidRPr="007C0A5A">
          <w:rPr>
            <w:rStyle w:val="Hipervnculo"/>
          </w:rPr>
        </w:r>
        <w:r w:rsidRPr="007C0A5A">
          <w:rPr>
            <w:rStyle w:val="Hipervnculo"/>
          </w:rPr>
          <w:fldChar w:fldCharType="separate"/>
        </w:r>
        <w:r w:rsidRPr="007C0A5A">
          <w:rPr>
            <w:rStyle w:val="Hipervnculo"/>
          </w:rPr>
          <w:t>9</w:t>
        </w:r>
        <w:r>
          <w:rPr>
            <w:rFonts w:asciiTheme="minorHAnsi" w:eastAsiaTheme="minorEastAsia" w:hAnsiTheme="minorHAnsi" w:cstheme="minorBidi"/>
            <w:sz w:val="22"/>
            <w:szCs w:val="22"/>
            <w:lang w:val="es-ES" w:eastAsia="es-ES"/>
          </w:rPr>
          <w:tab/>
        </w:r>
        <w:r w:rsidRPr="007C0A5A">
          <w:rPr>
            <w:rStyle w:val="Hipervnculo"/>
          </w:rPr>
          <w:t>Referencias</w:t>
        </w:r>
        <w:r>
          <w:rPr>
            <w:webHidden/>
          </w:rPr>
          <w:tab/>
        </w:r>
        <w:r>
          <w:rPr>
            <w:webHidden/>
          </w:rPr>
          <w:fldChar w:fldCharType="begin"/>
        </w:r>
        <w:r>
          <w:rPr>
            <w:webHidden/>
          </w:rPr>
          <w:instrText xml:space="preserve"> PAGEREF _Toc290900308 \h </w:instrText>
        </w:r>
        <w:r>
          <w:rPr>
            <w:webHidden/>
          </w:rPr>
        </w:r>
      </w:ins>
      <w:r>
        <w:rPr>
          <w:webHidden/>
        </w:rPr>
        <w:fldChar w:fldCharType="separate"/>
      </w:r>
      <w:ins w:id="83" w:author="IO" w:date="2011-04-18T14:29:00Z">
        <w:r>
          <w:rPr>
            <w:webHidden/>
          </w:rPr>
          <w:t>32</w:t>
        </w:r>
        <w:r>
          <w:rPr>
            <w:webHidden/>
          </w:rPr>
          <w:fldChar w:fldCharType="end"/>
        </w:r>
        <w:r w:rsidRPr="007C0A5A">
          <w:rPr>
            <w:rStyle w:val="Hipervnculo"/>
          </w:rPr>
          <w:fldChar w:fldCharType="end"/>
        </w:r>
      </w:ins>
    </w:p>
    <w:p w:rsidR="00212E17" w:rsidRDefault="00212E17">
      <w:pPr>
        <w:pStyle w:val="TDC1"/>
        <w:rPr>
          <w:ins w:id="84" w:author="IO" w:date="2011-04-18T14:29:00Z"/>
          <w:rFonts w:asciiTheme="minorHAnsi" w:eastAsiaTheme="minorEastAsia" w:hAnsiTheme="minorHAnsi" w:cstheme="minorBidi"/>
          <w:sz w:val="22"/>
          <w:szCs w:val="22"/>
          <w:lang w:val="es-ES" w:eastAsia="es-ES"/>
        </w:rPr>
      </w:pPr>
      <w:ins w:id="85" w:author="IO" w:date="2011-04-18T14:29:00Z">
        <w:r w:rsidRPr="007C0A5A">
          <w:rPr>
            <w:rStyle w:val="Hipervnculo"/>
          </w:rPr>
          <w:fldChar w:fldCharType="begin"/>
        </w:r>
        <w:r w:rsidRPr="007C0A5A">
          <w:rPr>
            <w:rStyle w:val="Hipervnculo"/>
          </w:rPr>
          <w:instrText xml:space="preserve"> </w:instrText>
        </w:r>
        <w:r>
          <w:instrText>HYPERLINK \l "_Toc290900309"</w:instrText>
        </w:r>
        <w:r w:rsidRPr="007C0A5A">
          <w:rPr>
            <w:rStyle w:val="Hipervnculo"/>
          </w:rPr>
          <w:instrText xml:space="preserve"> </w:instrText>
        </w:r>
        <w:r w:rsidRPr="007C0A5A">
          <w:rPr>
            <w:rStyle w:val="Hipervnculo"/>
          </w:rPr>
        </w:r>
        <w:r w:rsidRPr="007C0A5A">
          <w:rPr>
            <w:rStyle w:val="Hipervnculo"/>
          </w:rPr>
          <w:fldChar w:fldCharType="separate"/>
        </w:r>
        <w:r w:rsidRPr="007C0A5A">
          <w:rPr>
            <w:rStyle w:val="Hipervnculo"/>
          </w:rPr>
          <w:t>10</w:t>
        </w:r>
        <w:r>
          <w:rPr>
            <w:rFonts w:asciiTheme="minorHAnsi" w:eastAsiaTheme="minorEastAsia" w:hAnsiTheme="minorHAnsi" w:cstheme="minorBidi"/>
            <w:sz w:val="22"/>
            <w:szCs w:val="22"/>
            <w:lang w:val="es-ES" w:eastAsia="es-ES"/>
          </w:rPr>
          <w:tab/>
        </w:r>
        <w:r w:rsidRPr="007C0A5A">
          <w:rPr>
            <w:rStyle w:val="Hipervnculo"/>
          </w:rPr>
          <w:t>Glosario</w:t>
        </w:r>
        <w:r>
          <w:rPr>
            <w:webHidden/>
          </w:rPr>
          <w:tab/>
        </w:r>
        <w:r>
          <w:rPr>
            <w:webHidden/>
          </w:rPr>
          <w:fldChar w:fldCharType="begin"/>
        </w:r>
        <w:r>
          <w:rPr>
            <w:webHidden/>
          </w:rPr>
          <w:instrText xml:space="preserve"> PAGEREF _Toc290900309 \h </w:instrText>
        </w:r>
        <w:r>
          <w:rPr>
            <w:webHidden/>
          </w:rPr>
        </w:r>
      </w:ins>
      <w:r>
        <w:rPr>
          <w:webHidden/>
        </w:rPr>
        <w:fldChar w:fldCharType="separate"/>
      </w:r>
      <w:ins w:id="86" w:author="IO" w:date="2011-04-18T14:29:00Z">
        <w:r>
          <w:rPr>
            <w:webHidden/>
          </w:rPr>
          <w:t>33</w:t>
        </w:r>
        <w:r>
          <w:rPr>
            <w:webHidden/>
          </w:rPr>
          <w:fldChar w:fldCharType="end"/>
        </w:r>
        <w:r w:rsidRPr="007C0A5A">
          <w:rPr>
            <w:rStyle w:val="Hipervnculo"/>
          </w:rPr>
          <w:fldChar w:fldCharType="end"/>
        </w:r>
      </w:ins>
    </w:p>
    <w:p w:rsidR="009B3321" w:rsidDel="00212E17" w:rsidRDefault="009B3321">
      <w:pPr>
        <w:pStyle w:val="TDC1"/>
        <w:tabs>
          <w:tab w:val="clear" w:pos="720"/>
          <w:tab w:val="left" w:pos="717"/>
        </w:tabs>
        <w:rPr>
          <w:del w:id="87" w:author="IO" w:date="2011-04-18T14:28:00Z"/>
          <w:rFonts w:asciiTheme="minorHAnsi" w:eastAsiaTheme="minorEastAsia" w:hAnsiTheme="minorHAnsi" w:cstheme="minorBidi"/>
        </w:rPr>
      </w:pPr>
      <w:del w:id="88" w:author="IO" w:date="2011-04-18T14:28:00Z">
        <w:r w:rsidRPr="00086C44" w:rsidDel="00212E17">
          <w:delText>1</w:delText>
        </w:r>
        <w:r w:rsidDel="00212E17">
          <w:rPr>
            <w:rFonts w:asciiTheme="minorHAnsi" w:eastAsiaTheme="minorEastAsia" w:hAnsiTheme="minorHAnsi" w:cstheme="minorBidi"/>
          </w:rPr>
          <w:tab/>
        </w:r>
        <w:r w:rsidRPr="00086C44" w:rsidDel="00212E17">
          <w:delText>Introducción</w:delText>
        </w:r>
        <w:r w:rsidDel="00212E17">
          <w:tab/>
          <w:delText>13</w:delText>
        </w:r>
      </w:del>
    </w:p>
    <w:p w:rsidR="009B3321" w:rsidDel="00212E17" w:rsidRDefault="009B3321" w:rsidP="009B3321">
      <w:pPr>
        <w:pStyle w:val="TDC2"/>
        <w:tabs>
          <w:tab w:val="left" w:pos="1249"/>
        </w:tabs>
        <w:rPr>
          <w:del w:id="89" w:author="IO" w:date="2011-04-18T14:28:00Z"/>
          <w:rFonts w:asciiTheme="minorHAnsi" w:eastAsiaTheme="minorEastAsia" w:hAnsiTheme="minorHAnsi" w:cstheme="minorBidi"/>
          <w:noProof/>
        </w:rPr>
      </w:pPr>
      <w:del w:id="90" w:author="IO" w:date="2011-04-18T14:28:00Z">
        <w:r w:rsidDel="00212E17">
          <w:rPr>
            <w:noProof/>
          </w:rPr>
          <w:delText>1.1</w:delText>
        </w:r>
        <w:r w:rsidDel="00212E17">
          <w:rPr>
            <w:rFonts w:asciiTheme="minorHAnsi" w:eastAsiaTheme="minorEastAsia" w:hAnsiTheme="minorHAnsi" w:cstheme="minorBidi"/>
            <w:noProof/>
          </w:rPr>
          <w:tab/>
        </w:r>
        <w:r w:rsidDel="00212E17">
          <w:rPr>
            <w:noProof/>
          </w:rPr>
          <w:delText>Historia microblogging</w:delText>
        </w:r>
        <w:r w:rsidDel="00212E17">
          <w:rPr>
            <w:noProof/>
          </w:rPr>
          <w:tab/>
          <w:delText>13</w:delText>
        </w:r>
      </w:del>
    </w:p>
    <w:p w:rsidR="009B3321" w:rsidDel="00212E17" w:rsidRDefault="009B3321">
      <w:pPr>
        <w:pStyle w:val="TDC1"/>
        <w:tabs>
          <w:tab w:val="clear" w:pos="720"/>
          <w:tab w:val="left" w:pos="717"/>
        </w:tabs>
        <w:rPr>
          <w:del w:id="91" w:author="IO" w:date="2011-04-18T14:28:00Z"/>
          <w:rFonts w:asciiTheme="minorHAnsi" w:eastAsiaTheme="minorEastAsia" w:hAnsiTheme="minorHAnsi" w:cstheme="minorBidi"/>
        </w:rPr>
      </w:pPr>
      <w:del w:id="92" w:author="IO" w:date="2011-04-18T14:28:00Z">
        <w:r w:rsidRPr="00086C44" w:rsidDel="00212E17">
          <w:delText>2</w:delText>
        </w:r>
        <w:r w:rsidDel="00212E17">
          <w:rPr>
            <w:rFonts w:asciiTheme="minorHAnsi" w:eastAsiaTheme="minorEastAsia" w:hAnsiTheme="minorHAnsi" w:cstheme="minorBidi"/>
          </w:rPr>
          <w:tab/>
        </w:r>
        <w:r w:rsidRPr="00086C44" w:rsidDel="00212E17">
          <w:delText>Estado del arte</w:delText>
        </w:r>
        <w:r w:rsidDel="00212E17">
          <w:tab/>
          <w:delText>15</w:delText>
        </w:r>
      </w:del>
    </w:p>
    <w:p w:rsidR="009B3321" w:rsidDel="00212E17" w:rsidRDefault="009B3321">
      <w:pPr>
        <w:pStyle w:val="TDC2"/>
        <w:tabs>
          <w:tab w:val="left" w:pos="1249"/>
        </w:tabs>
        <w:rPr>
          <w:del w:id="93" w:author="IO" w:date="2011-04-18T14:28:00Z"/>
          <w:rFonts w:asciiTheme="minorHAnsi" w:eastAsiaTheme="minorEastAsia" w:hAnsiTheme="minorHAnsi" w:cstheme="minorBidi"/>
          <w:noProof/>
        </w:rPr>
      </w:pPr>
      <w:del w:id="94" w:author="IO" w:date="2011-04-18T14:28:00Z">
        <w:r w:rsidRPr="00086C44" w:rsidDel="00212E17">
          <w:rPr>
            <w:noProof/>
          </w:rPr>
          <w:delText>2.1</w:delText>
        </w:r>
        <w:r w:rsidDel="00212E17">
          <w:rPr>
            <w:rFonts w:asciiTheme="minorHAnsi" w:eastAsiaTheme="minorEastAsia" w:hAnsiTheme="minorHAnsi" w:cstheme="minorBidi"/>
            <w:noProof/>
          </w:rPr>
          <w:tab/>
        </w:r>
        <w:r w:rsidRPr="00086C44" w:rsidDel="00212E17">
          <w:rPr>
            <w:noProof/>
          </w:rPr>
          <w:delText>Análisis de redes sociales</w:delText>
        </w:r>
        <w:r w:rsidDel="00212E17">
          <w:rPr>
            <w:noProof/>
          </w:rPr>
          <w:tab/>
          <w:delText>15</w:delText>
        </w:r>
      </w:del>
    </w:p>
    <w:p w:rsidR="009B3321" w:rsidDel="00212E17" w:rsidRDefault="009B3321">
      <w:pPr>
        <w:pStyle w:val="TDC3"/>
        <w:tabs>
          <w:tab w:val="clear" w:pos="1701"/>
          <w:tab w:val="left" w:pos="1713"/>
        </w:tabs>
        <w:rPr>
          <w:del w:id="95" w:author="IO" w:date="2011-04-18T14:28:00Z"/>
          <w:rFonts w:asciiTheme="minorHAnsi" w:eastAsiaTheme="minorEastAsia" w:hAnsiTheme="minorHAnsi" w:cstheme="minorBidi"/>
          <w:noProof/>
        </w:rPr>
      </w:pPr>
      <w:del w:id="96" w:author="IO" w:date="2011-04-18T14:28:00Z">
        <w:r w:rsidRPr="00C16281" w:rsidDel="00212E17">
          <w:rPr>
            <w:noProof/>
            <w:lang w:val="es-ES"/>
            <w:rPrChange w:id="97" w:author="IO" w:date="2011-04-17T15:10:00Z">
              <w:rPr>
                <w:noProof/>
                <w:lang w:val="en-GB"/>
              </w:rPr>
            </w:rPrChange>
          </w:rPr>
          <w:delText>2.1.1</w:delText>
        </w:r>
        <w:r w:rsidDel="00212E17">
          <w:rPr>
            <w:rFonts w:asciiTheme="minorHAnsi" w:eastAsiaTheme="minorEastAsia" w:hAnsiTheme="minorHAnsi" w:cstheme="minorBidi"/>
            <w:noProof/>
          </w:rPr>
          <w:tab/>
        </w:r>
        <w:r w:rsidRPr="00C16281" w:rsidDel="00212E17">
          <w:rPr>
            <w:noProof/>
            <w:lang w:val="es-ES"/>
            <w:rPrChange w:id="98" w:author="IO" w:date="2011-04-17T15:10:00Z">
              <w:rPr>
                <w:noProof/>
                <w:lang w:val="en-GB"/>
              </w:rPr>
            </w:rPrChange>
          </w:rPr>
          <w:delText>Pajek</w:delText>
        </w:r>
        <w:r w:rsidDel="00212E17">
          <w:rPr>
            <w:noProof/>
          </w:rPr>
          <w:tab/>
          <w:delText>15</w:delText>
        </w:r>
      </w:del>
    </w:p>
    <w:p w:rsidR="009B3321" w:rsidRPr="00C16281" w:rsidDel="00212E17" w:rsidRDefault="009B3321">
      <w:pPr>
        <w:pStyle w:val="TDC3"/>
        <w:tabs>
          <w:tab w:val="clear" w:pos="1701"/>
          <w:tab w:val="left" w:pos="1713"/>
        </w:tabs>
        <w:rPr>
          <w:del w:id="99" w:author="IO" w:date="2011-04-18T14:28:00Z"/>
          <w:rFonts w:asciiTheme="minorHAnsi" w:eastAsiaTheme="minorEastAsia" w:hAnsiTheme="minorHAnsi" w:cstheme="minorBidi"/>
          <w:noProof/>
          <w:lang w:val="en-US"/>
          <w:rPrChange w:id="100" w:author="IO" w:date="2011-04-17T15:10:00Z">
            <w:rPr>
              <w:del w:id="101" w:author="IO" w:date="2011-04-18T14:28:00Z"/>
              <w:rFonts w:asciiTheme="minorHAnsi" w:eastAsiaTheme="minorEastAsia" w:hAnsiTheme="minorHAnsi" w:cstheme="minorBidi"/>
              <w:noProof/>
            </w:rPr>
          </w:rPrChange>
        </w:rPr>
      </w:pPr>
      <w:del w:id="102" w:author="IO" w:date="2011-04-18T14:28:00Z">
        <w:r w:rsidRPr="00086C44" w:rsidDel="00212E17">
          <w:rPr>
            <w:noProof/>
            <w:lang w:val="en-GB"/>
          </w:rPr>
          <w:delText>2.1.2</w:delText>
        </w:r>
        <w:r w:rsidRPr="00C16281" w:rsidDel="00212E17">
          <w:rPr>
            <w:rFonts w:asciiTheme="minorHAnsi" w:eastAsiaTheme="minorEastAsia" w:hAnsiTheme="minorHAnsi" w:cstheme="minorBidi"/>
            <w:noProof/>
            <w:lang w:val="en-US"/>
            <w:rPrChange w:id="103" w:author="IO" w:date="2011-04-17T15:10:00Z">
              <w:rPr>
                <w:rFonts w:asciiTheme="minorHAnsi" w:eastAsiaTheme="minorEastAsia" w:hAnsiTheme="minorHAnsi" w:cstheme="minorBidi"/>
                <w:noProof/>
              </w:rPr>
            </w:rPrChange>
          </w:rPr>
          <w:tab/>
        </w:r>
        <w:r w:rsidRPr="00086C44" w:rsidDel="00212E17">
          <w:rPr>
            <w:noProof/>
            <w:lang w:val="en-GB"/>
          </w:rPr>
          <w:delText>Visione</w:delText>
        </w:r>
        <w:r w:rsidRPr="00C16281" w:rsidDel="00212E17">
          <w:rPr>
            <w:noProof/>
            <w:lang w:val="en-US"/>
            <w:rPrChange w:id="104" w:author="IO" w:date="2011-04-17T15:10:00Z">
              <w:rPr>
                <w:noProof/>
              </w:rPr>
            </w:rPrChange>
          </w:rPr>
          <w:tab/>
          <w:delText>16</w:delText>
        </w:r>
      </w:del>
    </w:p>
    <w:p w:rsidR="009B3321" w:rsidRPr="00C16281" w:rsidDel="00212E17" w:rsidRDefault="009B3321">
      <w:pPr>
        <w:pStyle w:val="TDC3"/>
        <w:tabs>
          <w:tab w:val="clear" w:pos="1701"/>
          <w:tab w:val="left" w:pos="1713"/>
        </w:tabs>
        <w:rPr>
          <w:del w:id="105" w:author="IO" w:date="2011-04-18T14:28:00Z"/>
          <w:rFonts w:asciiTheme="minorHAnsi" w:eastAsiaTheme="minorEastAsia" w:hAnsiTheme="minorHAnsi" w:cstheme="minorBidi"/>
          <w:noProof/>
          <w:lang w:val="en-US"/>
          <w:rPrChange w:id="106" w:author="IO" w:date="2011-04-17T15:10:00Z">
            <w:rPr>
              <w:del w:id="107" w:author="IO" w:date="2011-04-18T14:28:00Z"/>
              <w:rFonts w:asciiTheme="minorHAnsi" w:eastAsiaTheme="minorEastAsia" w:hAnsiTheme="minorHAnsi" w:cstheme="minorBidi"/>
              <w:noProof/>
            </w:rPr>
          </w:rPrChange>
        </w:rPr>
      </w:pPr>
      <w:del w:id="108" w:author="IO" w:date="2011-04-18T14:28:00Z">
        <w:r w:rsidRPr="00086C44" w:rsidDel="00212E17">
          <w:rPr>
            <w:noProof/>
            <w:lang w:val="en-GB"/>
          </w:rPr>
          <w:delText>2.1.3</w:delText>
        </w:r>
        <w:r w:rsidRPr="00C16281" w:rsidDel="00212E17">
          <w:rPr>
            <w:rFonts w:asciiTheme="minorHAnsi" w:eastAsiaTheme="minorEastAsia" w:hAnsiTheme="minorHAnsi" w:cstheme="minorBidi"/>
            <w:noProof/>
            <w:lang w:val="en-US"/>
            <w:rPrChange w:id="109" w:author="IO" w:date="2011-04-17T15:10:00Z">
              <w:rPr>
                <w:rFonts w:asciiTheme="minorHAnsi" w:eastAsiaTheme="minorEastAsia" w:hAnsiTheme="minorHAnsi" w:cstheme="minorBidi"/>
                <w:noProof/>
              </w:rPr>
            </w:rPrChange>
          </w:rPr>
          <w:tab/>
        </w:r>
        <w:r w:rsidRPr="00086C44" w:rsidDel="00212E17">
          <w:rPr>
            <w:noProof/>
            <w:lang w:val="en-GB"/>
          </w:rPr>
          <w:delText>Net Draw</w:delText>
        </w:r>
        <w:r w:rsidRPr="00C16281" w:rsidDel="00212E17">
          <w:rPr>
            <w:noProof/>
            <w:lang w:val="en-US"/>
            <w:rPrChange w:id="110" w:author="IO" w:date="2011-04-17T15:10:00Z">
              <w:rPr>
                <w:noProof/>
              </w:rPr>
            </w:rPrChange>
          </w:rPr>
          <w:tab/>
          <w:delText>16</w:delText>
        </w:r>
      </w:del>
    </w:p>
    <w:p w:rsidR="009B3321" w:rsidRPr="00C16281" w:rsidDel="00212E17" w:rsidRDefault="009B3321">
      <w:pPr>
        <w:pStyle w:val="TDC3"/>
        <w:tabs>
          <w:tab w:val="clear" w:pos="1701"/>
          <w:tab w:val="left" w:pos="1713"/>
        </w:tabs>
        <w:rPr>
          <w:del w:id="111" w:author="IO" w:date="2011-04-18T14:28:00Z"/>
          <w:rFonts w:asciiTheme="minorHAnsi" w:eastAsiaTheme="minorEastAsia" w:hAnsiTheme="minorHAnsi" w:cstheme="minorBidi"/>
          <w:noProof/>
          <w:lang w:val="en-US"/>
          <w:rPrChange w:id="112" w:author="IO" w:date="2011-04-17T15:10:00Z">
            <w:rPr>
              <w:del w:id="113" w:author="IO" w:date="2011-04-18T14:28:00Z"/>
              <w:rFonts w:asciiTheme="minorHAnsi" w:eastAsiaTheme="minorEastAsia" w:hAnsiTheme="minorHAnsi" w:cstheme="minorBidi"/>
              <w:noProof/>
            </w:rPr>
          </w:rPrChange>
        </w:rPr>
      </w:pPr>
      <w:del w:id="114" w:author="IO" w:date="2011-04-18T14:28:00Z">
        <w:r w:rsidRPr="00086C44" w:rsidDel="00212E17">
          <w:rPr>
            <w:noProof/>
            <w:lang w:val="en-GB"/>
          </w:rPr>
          <w:delText>2.1.4</w:delText>
        </w:r>
        <w:r w:rsidRPr="00C16281" w:rsidDel="00212E17">
          <w:rPr>
            <w:rFonts w:asciiTheme="minorHAnsi" w:eastAsiaTheme="minorEastAsia" w:hAnsiTheme="minorHAnsi" w:cstheme="minorBidi"/>
            <w:noProof/>
            <w:lang w:val="en-US"/>
            <w:rPrChange w:id="115" w:author="IO" w:date="2011-04-17T15:10:00Z">
              <w:rPr>
                <w:rFonts w:asciiTheme="minorHAnsi" w:eastAsiaTheme="minorEastAsia" w:hAnsiTheme="minorHAnsi" w:cstheme="minorBidi"/>
                <w:noProof/>
              </w:rPr>
            </w:rPrChange>
          </w:rPr>
          <w:tab/>
        </w:r>
        <w:r w:rsidRPr="00086C44" w:rsidDel="00212E17">
          <w:rPr>
            <w:noProof/>
            <w:lang w:val="en-GB"/>
          </w:rPr>
          <w:delText>NodeXL</w:delText>
        </w:r>
        <w:r w:rsidRPr="00C16281" w:rsidDel="00212E17">
          <w:rPr>
            <w:noProof/>
            <w:lang w:val="en-US"/>
            <w:rPrChange w:id="116" w:author="IO" w:date="2011-04-17T15:10:00Z">
              <w:rPr>
                <w:noProof/>
              </w:rPr>
            </w:rPrChange>
          </w:rPr>
          <w:tab/>
          <w:delText>16</w:delText>
        </w:r>
      </w:del>
    </w:p>
    <w:p w:rsidR="009B3321" w:rsidRPr="00C16281" w:rsidDel="00212E17" w:rsidRDefault="009B3321">
      <w:pPr>
        <w:pStyle w:val="TDC3"/>
        <w:tabs>
          <w:tab w:val="clear" w:pos="1701"/>
          <w:tab w:val="left" w:pos="1713"/>
        </w:tabs>
        <w:rPr>
          <w:del w:id="117" w:author="IO" w:date="2011-04-18T14:28:00Z"/>
          <w:rFonts w:asciiTheme="minorHAnsi" w:eastAsiaTheme="minorEastAsia" w:hAnsiTheme="minorHAnsi" w:cstheme="minorBidi"/>
          <w:noProof/>
          <w:lang w:val="en-US"/>
          <w:rPrChange w:id="118" w:author="IO" w:date="2011-04-17T15:10:00Z">
            <w:rPr>
              <w:del w:id="119" w:author="IO" w:date="2011-04-18T14:28:00Z"/>
              <w:rFonts w:asciiTheme="minorHAnsi" w:eastAsiaTheme="minorEastAsia" w:hAnsiTheme="minorHAnsi" w:cstheme="minorBidi"/>
              <w:noProof/>
            </w:rPr>
          </w:rPrChange>
        </w:rPr>
      </w:pPr>
      <w:del w:id="120" w:author="IO" w:date="2011-04-18T14:28:00Z">
        <w:r w:rsidRPr="00086C44" w:rsidDel="00212E17">
          <w:rPr>
            <w:noProof/>
            <w:lang w:val="en-GB"/>
          </w:rPr>
          <w:delText>2.1.5</w:delText>
        </w:r>
        <w:r w:rsidRPr="00C16281" w:rsidDel="00212E17">
          <w:rPr>
            <w:rFonts w:asciiTheme="minorHAnsi" w:eastAsiaTheme="minorEastAsia" w:hAnsiTheme="minorHAnsi" w:cstheme="minorBidi"/>
            <w:noProof/>
            <w:lang w:val="en-US"/>
            <w:rPrChange w:id="121" w:author="IO" w:date="2011-04-17T15:10:00Z">
              <w:rPr>
                <w:rFonts w:asciiTheme="minorHAnsi" w:eastAsiaTheme="minorEastAsia" w:hAnsiTheme="minorHAnsi" w:cstheme="minorBidi"/>
                <w:noProof/>
              </w:rPr>
            </w:rPrChange>
          </w:rPr>
          <w:tab/>
        </w:r>
        <w:r w:rsidRPr="00086C44" w:rsidDel="00212E17">
          <w:rPr>
            <w:noProof/>
            <w:lang w:val="en-GB"/>
          </w:rPr>
          <w:delText>Gephi</w:delText>
        </w:r>
        <w:r w:rsidRPr="00C16281" w:rsidDel="00212E17">
          <w:rPr>
            <w:noProof/>
            <w:lang w:val="en-US"/>
            <w:rPrChange w:id="122" w:author="IO" w:date="2011-04-17T15:10:00Z">
              <w:rPr>
                <w:noProof/>
              </w:rPr>
            </w:rPrChange>
          </w:rPr>
          <w:tab/>
          <w:delText>17</w:delText>
        </w:r>
      </w:del>
    </w:p>
    <w:p w:rsidR="009B3321" w:rsidDel="00212E17" w:rsidRDefault="009B3321">
      <w:pPr>
        <w:pStyle w:val="TDC2"/>
        <w:tabs>
          <w:tab w:val="left" w:pos="1249"/>
        </w:tabs>
        <w:rPr>
          <w:del w:id="123" w:author="IO" w:date="2011-04-18T14:28:00Z"/>
          <w:rFonts w:asciiTheme="minorHAnsi" w:eastAsiaTheme="minorEastAsia" w:hAnsiTheme="minorHAnsi" w:cstheme="minorBidi"/>
          <w:noProof/>
        </w:rPr>
      </w:pPr>
      <w:del w:id="124" w:author="IO" w:date="2011-04-18T14:28:00Z">
        <w:r w:rsidRPr="00086C44" w:rsidDel="00212E17">
          <w:rPr>
            <w:noProof/>
          </w:rPr>
          <w:delText>2.2</w:delText>
        </w:r>
        <w:r w:rsidDel="00212E17">
          <w:rPr>
            <w:rFonts w:asciiTheme="minorHAnsi" w:eastAsiaTheme="minorEastAsia" w:hAnsiTheme="minorHAnsi" w:cstheme="minorBidi"/>
            <w:noProof/>
          </w:rPr>
          <w:tab/>
        </w:r>
        <w:r w:rsidRPr="00086C44" w:rsidDel="00212E17">
          <w:rPr>
            <w:noProof/>
          </w:rPr>
          <w:delText>Simulación social</w:delText>
        </w:r>
        <w:r w:rsidDel="00212E17">
          <w:rPr>
            <w:noProof/>
          </w:rPr>
          <w:tab/>
          <w:delText>17</w:delText>
        </w:r>
      </w:del>
    </w:p>
    <w:p w:rsidR="009B3321" w:rsidDel="00212E17" w:rsidRDefault="009B3321">
      <w:pPr>
        <w:pStyle w:val="TDC1"/>
        <w:tabs>
          <w:tab w:val="clear" w:pos="720"/>
          <w:tab w:val="left" w:pos="717"/>
        </w:tabs>
        <w:rPr>
          <w:del w:id="125" w:author="IO" w:date="2011-04-18T14:28:00Z"/>
          <w:rFonts w:asciiTheme="minorHAnsi" w:eastAsiaTheme="minorEastAsia" w:hAnsiTheme="minorHAnsi" w:cstheme="minorBidi"/>
        </w:rPr>
      </w:pPr>
      <w:del w:id="126" w:author="IO" w:date="2011-04-18T14:28:00Z">
        <w:r w:rsidRPr="00086C44" w:rsidDel="00212E17">
          <w:delText>3</w:delText>
        </w:r>
        <w:r w:rsidDel="00212E17">
          <w:rPr>
            <w:rFonts w:asciiTheme="minorHAnsi" w:eastAsiaTheme="minorEastAsia" w:hAnsiTheme="minorHAnsi" w:cstheme="minorBidi"/>
          </w:rPr>
          <w:tab/>
        </w:r>
        <w:r w:rsidRPr="00086C44" w:rsidDel="00212E17">
          <w:delText>Herramientas utilizadas</w:delText>
        </w:r>
        <w:r w:rsidDel="00212E17">
          <w:tab/>
          <w:delText>19</w:delText>
        </w:r>
      </w:del>
    </w:p>
    <w:p w:rsidR="009B3321" w:rsidDel="00212E17" w:rsidRDefault="009B3321">
      <w:pPr>
        <w:pStyle w:val="TDC2"/>
        <w:tabs>
          <w:tab w:val="left" w:pos="1249"/>
        </w:tabs>
        <w:rPr>
          <w:del w:id="127" w:author="IO" w:date="2011-04-18T14:28:00Z"/>
          <w:rFonts w:asciiTheme="minorHAnsi" w:eastAsiaTheme="minorEastAsia" w:hAnsiTheme="minorHAnsi" w:cstheme="minorBidi"/>
          <w:noProof/>
        </w:rPr>
      </w:pPr>
      <w:del w:id="128" w:author="IO" w:date="2011-04-18T14:28:00Z">
        <w:r w:rsidRPr="00086C44" w:rsidDel="00212E17">
          <w:rPr>
            <w:noProof/>
          </w:rPr>
          <w:delText>3.1</w:delText>
        </w:r>
        <w:r w:rsidDel="00212E17">
          <w:rPr>
            <w:rFonts w:asciiTheme="minorHAnsi" w:eastAsiaTheme="minorEastAsia" w:hAnsiTheme="minorHAnsi" w:cstheme="minorBidi"/>
            <w:noProof/>
          </w:rPr>
          <w:tab/>
        </w:r>
        <w:r w:rsidRPr="00086C44" w:rsidDel="00212E17">
          <w:rPr>
            <w:noProof/>
          </w:rPr>
          <w:delText>Introducción a Krowdix</w:delText>
        </w:r>
        <w:r w:rsidDel="00212E17">
          <w:rPr>
            <w:noProof/>
          </w:rPr>
          <w:tab/>
          <w:delText>19</w:delText>
        </w:r>
      </w:del>
    </w:p>
    <w:p w:rsidR="009B3321" w:rsidDel="00212E17" w:rsidRDefault="009B3321">
      <w:pPr>
        <w:pStyle w:val="TDC2"/>
        <w:tabs>
          <w:tab w:val="left" w:pos="1249"/>
        </w:tabs>
        <w:rPr>
          <w:del w:id="129" w:author="IO" w:date="2011-04-18T14:28:00Z"/>
          <w:rFonts w:asciiTheme="minorHAnsi" w:eastAsiaTheme="minorEastAsia" w:hAnsiTheme="minorHAnsi" w:cstheme="minorBidi"/>
          <w:noProof/>
        </w:rPr>
      </w:pPr>
      <w:del w:id="130" w:author="IO" w:date="2011-04-18T14:28:00Z">
        <w:r w:rsidRPr="00086C44" w:rsidDel="00212E17">
          <w:rPr>
            <w:noProof/>
          </w:rPr>
          <w:delText>3.2</w:delText>
        </w:r>
        <w:r w:rsidDel="00212E17">
          <w:rPr>
            <w:rFonts w:asciiTheme="minorHAnsi" w:eastAsiaTheme="minorEastAsia" w:hAnsiTheme="minorHAnsi" w:cstheme="minorBidi"/>
            <w:noProof/>
          </w:rPr>
          <w:tab/>
        </w:r>
        <w:r w:rsidRPr="00086C44" w:rsidDel="00212E17">
          <w:rPr>
            <w:noProof/>
          </w:rPr>
          <w:delText>Diseño y arquitectura</w:delText>
        </w:r>
        <w:r w:rsidDel="00212E17">
          <w:rPr>
            <w:noProof/>
          </w:rPr>
          <w:tab/>
          <w:delText>19</w:delText>
        </w:r>
      </w:del>
    </w:p>
    <w:p w:rsidR="009B3321" w:rsidDel="00212E17" w:rsidRDefault="009B3321">
      <w:pPr>
        <w:pStyle w:val="TDC1"/>
        <w:tabs>
          <w:tab w:val="clear" w:pos="720"/>
          <w:tab w:val="left" w:pos="717"/>
        </w:tabs>
        <w:rPr>
          <w:del w:id="131" w:author="IO" w:date="2011-04-18T14:28:00Z"/>
          <w:rFonts w:asciiTheme="minorHAnsi" w:eastAsiaTheme="minorEastAsia" w:hAnsiTheme="minorHAnsi" w:cstheme="minorBidi"/>
        </w:rPr>
      </w:pPr>
      <w:del w:id="132" w:author="IO" w:date="2011-04-18T14:28:00Z">
        <w:r w:rsidRPr="00086C44" w:rsidDel="00212E17">
          <w:delText>4</w:delText>
        </w:r>
        <w:r w:rsidDel="00212E17">
          <w:rPr>
            <w:rFonts w:asciiTheme="minorHAnsi" w:eastAsiaTheme="minorEastAsia" w:hAnsiTheme="minorHAnsi" w:cstheme="minorBidi"/>
          </w:rPr>
          <w:tab/>
        </w:r>
        <w:r w:rsidRPr="00086C44" w:rsidDel="00212E17">
          <w:delText>Conjunto de trabajo</w:delText>
        </w:r>
        <w:r w:rsidDel="00212E17">
          <w:tab/>
          <w:delText>20</w:delText>
        </w:r>
      </w:del>
    </w:p>
    <w:p w:rsidR="009B3321" w:rsidDel="00212E17" w:rsidRDefault="009B3321" w:rsidP="009B3321">
      <w:pPr>
        <w:pStyle w:val="TDC2"/>
        <w:tabs>
          <w:tab w:val="left" w:pos="1249"/>
        </w:tabs>
        <w:rPr>
          <w:del w:id="133" w:author="IO" w:date="2011-04-18T14:28:00Z"/>
          <w:rFonts w:asciiTheme="minorHAnsi" w:eastAsiaTheme="minorEastAsia" w:hAnsiTheme="minorHAnsi" w:cstheme="minorBidi"/>
          <w:noProof/>
        </w:rPr>
      </w:pPr>
      <w:del w:id="134" w:author="IO" w:date="2011-04-18T14:28:00Z">
        <w:r w:rsidDel="00212E17">
          <w:rPr>
            <w:noProof/>
          </w:rPr>
          <w:delText>4.1</w:delText>
        </w:r>
        <w:r w:rsidDel="00212E17">
          <w:rPr>
            <w:rFonts w:asciiTheme="minorHAnsi" w:eastAsiaTheme="minorEastAsia" w:hAnsiTheme="minorHAnsi" w:cstheme="minorBidi"/>
            <w:noProof/>
          </w:rPr>
          <w:tab/>
        </w:r>
        <w:r w:rsidDel="00212E17">
          <w:rPr>
            <w:noProof/>
          </w:rPr>
          <w:delText>Usuarios de twitter</w:delText>
        </w:r>
        <w:r w:rsidDel="00212E17">
          <w:rPr>
            <w:noProof/>
          </w:rPr>
          <w:tab/>
          <w:delText>20</w:delText>
        </w:r>
      </w:del>
    </w:p>
    <w:p w:rsidR="009B3321" w:rsidDel="00212E17" w:rsidRDefault="009B3321" w:rsidP="009B3321">
      <w:pPr>
        <w:pStyle w:val="TDC2"/>
        <w:tabs>
          <w:tab w:val="left" w:pos="1249"/>
        </w:tabs>
        <w:rPr>
          <w:del w:id="135" w:author="IO" w:date="2011-04-18T14:28:00Z"/>
          <w:rFonts w:asciiTheme="minorHAnsi" w:eastAsiaTheme="minorEastAsia" w:hAnsiTheme="minorHAnsi" w:cstheme="minorBidi"/>
          <w:noProof/>
        </w:rPr>
      </w:pPr>
      <w:del w:id="136" w:author="IO" w:date="2011-04-18T14:28:00Z">
        <w:r w:rsidRPr="009B3321" w:rsidDel="00212E17">
          <w:rPr>
            <w:rFonts w:asciiTheme="minorHAnsi" w:eastAsiaTheme="minorEastAsia" w:hAnsiTheme="minorHAnsi" w:cstheme="minorBidi"/>
            <w:noProof/>
          </w:rPr>
          <w:delText>4.2</w:delText>
        </w:r>
        <w:r w:rsidDel="00212E17">
          <w:rPr>
            <w:rFonts w:asciiTheme="minorHAnsi" w:eastAsiaTheme="minorEastAsia" w:hAnsiTheme="minorHAnsi" w:cstheme="minorBidi"/>
            <w:noProof/>
          </w:rPr>
          <w:tab/>
        </w:r>
        <w:r w:rsidRPr="009B3321" w:rsidDel="00212E17">
          <w:rPr>
            <w:rFonts w:asciiTheme="minorHAnsi" w:eastAsiaTheme="minorEastAsia" w:hAnsiTheme="minorHAnsi" w:cstheme="minorBidi"/>
            <w:noProof/>
          </w:rPr>
          <w:delText>Tipología de los tweets</w:delText>
        </w:r>
        <w:r w:rsidRPr="009B3321" w:rsidDel="00212E17">
          <w:rPr>
            <w:rFonts w:asciiTheme="minorHAnsi" w:eastAsiaTheme="minorEastAsia" w:hAnsiTheme="minorHAnsi" w:cstheme="minorBidi"/>
            <w:noProof/>
          </w:rPr>
          <w:tab/>
          <w:delText>21</w:delText>
        </w:r>
      </w:del>
    </w:p>
    <w:p w:rsidR="009B3321" w:rsidRPr="009B3321" w:rsidDel="00212E17" w:rsidRDefault="009B3321" w:rsidP="009B3321">
      <w:pPr>
        <w:pStyle w:val="TDC2"/>
        <w:tabs>
          <w:tab w:val="left" w:pos="1249"/>
        </w:tabs>
        <w:rPr>
          <w:del w:id="137" w:author="IO" w:date="2011-04-18T14:28:00Z"/>
          <w:noProof/>
        </w:rPr>
      </w:pPr>
      <w:del w:id="138" w:author="IO" w:date="2011-04-18T14:28:00Z">
        <w:r w:rsidDel="00212E17">
          <w:rPr>
            <w:noProof/>
          </w:rPr>
          <w:delText>4.3</w:delText>
        </w:r>
        <w:r w:rsidRPr="009B3321" w:rsidDel="00212E17">
          <w:rPr>
            <w:noProof/>
          </w:rPr>
          <w:tab/>
        </w:r>
        <w:r w:rsidDel="00212E17">
          <w:rPr>
            <w:noProof/>
          </w:rPr>
          <w:delText>Acciones en twitter</w:delText>
        </w:r>
        <w:r w:rsidDel="00212E17">
          <w:rPr>
            <w:noProof/>
          </w:rPr>
          <w:tab/>
          <w:delText>22</w:delText>
        </w:r>
      </w:del>
    </w:p>
    <w:p w:rsidR="009B3321" w:rsidRPr="009B3321" w:rsidDel="00212E17" w:rsidRDefault="009B3321" w:rsidP="009B3321">
      <w:pPr>
        <w:pStyle w:val="TDC2"/>
        <w:tabs>
          <w:tab w:val="left" w:pos="1249"/>
        </w:tabs>
        <w:rPr>
          <w:del w:id="139" w:author="IO" w:date="2011-04-18T14:28:00Z"/>
          <w:noProof/>
        </w:rPr>
      </w:pPr>
      <w:del w:id="140" w:author="IO" w:date="2011-04-18T14:28:00Z">
        <w:r w:rsidDel="00212E17">
          <w:rPr>
            <w:noProof/>
          </w:rPr>
          <w:delText>4.4</w:delText>
        </w:r>
        <w:r w:rsidRPr="009B3321" w:rsidDel="00212E17">
          <w:rPr>
            <w:noProof/>
          </w:rPr>
          <w:tab/>
        </w:r>
        <w:r w:rsidDel="00212E17">
          <w:rPr>
            <w:noProof/>
          </w:rPr>
          <w:delText>Evaluación de un conjunto de trabajo</w:delText>
        </w:r>
        <w:r w:rsidDel="00212E17">
          <w:rPr>
            <w:noProof/>
          </w:rPr>
          <w:tab/>
          <w:delText>23</w:delText>
        </w:r>
      </w:del>
    </w:p>
    <w:p w:rsidR="009B3321" w:rsidDel="00212E17" w:rsidRDefault="009B3321">
      <w:pPr>
        <w:pStyle w:val="TDC1"/>
        <w:tabs>
          <w:tab w:val="clear" w:pos="720"/>
          <w:tab w:val="left" w:pos="717"/>
        </w:tabs>
        <w:rPr>
          <w:del w:id="141" w:author="IO" w:date="2011-04-18T14:28:00Z"/>
          <w:rFonts w:asciiTheme="minorHAnsi" w:eastAsiaTheme="minorEastAsia" w:hAnsiTheme="minorHAnsi" w:cstheme="minorBidi"/>
        </w:rPr>
      </w:pPr>
      <w:del w:id="142" w:author="IO" w:date="2011-04-18T14:28:00Z">
        <w:r w:rsidRPr="00086C44" w:rsidDel="00212E17">
          <w:delText>5</w:delText>
        </w:r>
        <w:r w:rsidDel="00212E17">
          <w:rPr>
            <w:rFonts w:asciiTheme="minorHAnsi" w:eastAsiaTheme="minorEastAsia" w:hAnsiTheme="minorHAnsi" w:cstheme="minorBidi"/>
          </w:rPr>
          <w:tab/>
        </w:r>
        <w:r w:rsidRPr="00086C44" w:rsidDel="00212E17">
          <w:delText>Modelado de Twitter en Krowdix</w:delText>
        </w:r>
        <w:r w:rsidDel="00212E17">
          <w:tab/>
          <w:delText>24</w:delText>
        </w:r>
      </w:del>
    </w:p>
    <w:p w:rsidR="009B3321" w:rsidRPr="009B3321" w:rsidDel="00212E17" w:rsidRDefault="009B3321" w:rsidP="009B3321">
      <w:pPr>
        <w:pStyle w:val="TDC2"/>
        <w:tabs>
          <w:tab w:val="left" w:pos="1249"/>
        </w:tabs>
        <w:rPr>
          <w:del w:id="143" w:author="IO" w:date="2011-04-18T14:28:00Z"/>
          <w:noProof/>
        </w:rPr>
      </w:pPr>
      <w:del w:id="144" w:author="IO" w:date="2011-04-18T14:28:00Z">
        <w:r w:rsidDel="00212E17">
          <w:rPr>
            <w:noProof/>
          </w:rPr>
          <w:delText>5.1</w:delText>
        </w:r>
        <w:r w:rsidRPr="009B3321" w:rsidDel="00212E17">
          <w:rPr>
            <w:noProof/>
          </w:rPr>
          <w:tab/>
        </w:r>
        <w:r w:rsidDel="00212E17">
          <w:rPr>
            <w:noProof/>
          </w:rPr>
          <w:delText>Acciones de twitter a acciones krowdix</w:delText>
        </w:r>
        <w:r w:rsidDel="00212E17">
          <w:rPr>
            <w:noProof/>
          </w:rPr>
          <w:tab/>
          <w:delText>24</w:delText>
        </w:r>
      </w:del>
    </w:p>
    <w:p w:rsidR="009B3321" w:rsidDel="00212E17" w:rsidRDefault="009B3321">
      <w:pPr>
        <w:pStyle w:val="TDC1"/>
        <w:tabs>
          <w:tab w:val="clear" w:pos="720"/>
          <w:tab w:val="left" w:pos="717"/>
        </w:tabs>
        <w:rPr>
          <w:del w:id="145" w:author="IO" w:date="2011-04-18T14:28:00Z"/>
          <w:rFonts w:asciiTheme="minorHAnsi" w:eastAsiaTheme="minorEastAsia" w:hAnsiTheme="minorHAnsi" w:cstheme="minorBidi"/>
        </w:rPr>
      </w:pPr>
      <w:del w:id="146" w:author="IO" w:date="2011-04-18T14:28:00Z">
        <w:r w:rsidRPr="00086C44" w:rsidDel="00212E17">
          <w:delText>6</w:delText>
        </w:r>
        <w:r w:rsidDel="00212E17">
          <w:rPr>
            <w:rFonts w:asciiTheme="minorHAnsi" w:eastAsiaTheme="minorEastAsia" w:hAnsiTheme="minorHAnsi" w:cstheme="minorBidi"/>
          </w:rPr>
          <w:tab/>
        </w:r>
        <w:r w:rsidRPr="00086C44" w:rsidDel="00212E17">
          <w:delText>Pruebas y resultados</w:delText>
        </w:r>
        <w:r w:rsidDel="00212E17">
          <w:tab/>
          <w:delText>25</w:delText>
        </w:r>
      </w:del>
    </w:p>
    <w:p w:rsidR="009B3321" w:rsidRPr="009B3321" w:rsidDel="00212E17" w:rsidRDefault="009B3321" w:rsidP="009B3321">
      <w:pPr>
        <w:pStyle w:val="TDC2"/>
        <w:tabs>
          <w:tab w:val="left" w:pos="1249"/>
        </w:tabs>
        <w:rPr>
          <w:del w:id="147" w:author="IO" w:date="2011-04-18T14:28:00Z"/>
          <w:noProof/>
        </w:rPr>
      </w:pPr>
      <w:del w:id="148" w:author="IO" w:date="2011-04-18T14:28:00Z">
        <w:r w:rsidDel="00212E17">
          <w:rPr>
            <w:noProof/>
          </w:rPr>
          <w:delText>6.1</w:delText>
        </w:r>
        <w:r w:rsidRPr="009B3321" w:rsidDel="00212E17">
          <w:rPr>
            <w:noProof/>
          </w:rPr>
          <w:tab/>
        </w:r>
        <w:r w:rsidDel="00212E17">
          <w:rPr>
            <w:noProof/>
          </w:rPr>
          <w:delText>Evolución en redes sociales online</w:delText>
        </w:r>
        <w:r w:rsidDel="00212E17">
          <w:rPr>
            <w:noProof/>
          </w:rPr>
          <w:tab/>
          <w:delText>25</w:delText>
        </w:r>
      </w:del>
    </w:p>
    <w:p w:rsidR="009B3321" w:rsidDel="00212E17" w:rsidRDefault="009B3321">
      <w:pPr>
        <w:pStyle w:val="TDC1"/>
        <w:tabs>
          <w:tab w:val="clear" w:pos="720"/>
          <w:tab w:val="left" w:pos="717"/>
        </w:tabs>
        <w:rPr>
          <w:del w:id="149" w:author="IO" w:date="2011-04-18T14:28:00Z"/>
          <w:rFonts w:asciiTheme="minorHAnsi" w:eastAsiaTheme="minorEastAsia" w:hAnsiTheme="minorHAnsi" w:cstheme="minorBidi"/>
        </w:rPr>
      </w:pPr>
      <w:del w:id="150" w:author="IO" w:date="2011-04-18T14:28:00Z">
        <w:r w:rsidRPr="00086C44" w:rsidDel="00212E17">
          <w:delText>7</w:delText>
        </w:r>
        <w:r w:rsidDel="00212E17">
          <w:rPr>
            <w:rFonts w:asciiTheme="minorHAnsi" w:eastAsiaTheme="minorEastAsia" w:hAnsiTheme="minorHAnsi" w:cstheme="minorBidi"/>
          </w:rPr>
          <w:tab/>
        </w:r>
        <w:r w:rsidRPr="00086C44" w:rsidDel="00212E17">
          <w:delText>Conclusiones</w:delText>
        </w:r>
        <w:r w:rsidDel="00212E17">
          <w:tab/>
          <w:delText>26</w:delText>
        </w:r>
      </w:del>
    </w:p>
    <w:p w:rsidR="009B3321" w:rsidDel="00212E17" w:rsidRDefault="009B3321">
      <w:pPr>
        <w:pStyle w:val="TDC1"/>
        <w:tabs>
          <w:tab w:val="clear" w:pos="720"/>
          <w:tab w:val="left" w:pos="717"/>
        </w:tabs>
        <w:rPr>
          <w:del w:id="151" w:author="IO" w:date="2011-04-18T14:28:00Z"/>
          <w:rFonts w:asciiTheme="minorHAnsi" w:eastAsiaTheme="minorEastAsia" w:hAnsiTheme="minorHAnsi" w:cstheme="minorBidi"/>
        </w:rPr>
      </w:pPr>
      <w:del w:id="152" w:author="IO" w:date="2011-04-18T14:28:00Z">
        <w:r w:rsidRPr="00086C44" w:rsidDel="00212E17">
          <w:delText>8</w:delText>
        </w:r>
        <w:r w:rsidDel="00212E17">
          <w:rPr>
            <w:rFonts w:asciiTheme="minorHAnsi" w:eastAsiaTheme="minorEastAsia" w:hAnsiTheme="minorHAnsi" w:cstheme="minorBidi"/>
          </w:rPr>
          <w:tab/>
        </w:r>
        <w:r w:rsidRPr="00086C44" w:rsidDel="00212E17">
          <w:delText>Trabajo futuro</w:delText>
        </w:r>
        <w:r w:rsidDel="00212E17">
          <w:tab/>
          <w:delText>27</w:delText>
        </w:r>
      </w:del>
    </w:p>
    <w:p w:rsidR="009B3321" w:rsidDel="00212E17" w:rsidRDefault="009B3321">
      <w:pPr>
        <w:pStyle w:val="TDC1"/>
        <w:tabs>
          <w:tab w:val="clear" w:pos="720"/>
          <w:tab w:val="left" w:pos="717"/>
        </w:tabs>
        <w:rPr>
          <w:del w:id="153" w:author="IO" w:date="2011-04-18T14:28:00Z"/>
          <w:rFonts w:asciiTheme="minorHAnsi" w:eastAsiaTheme="minorEastAsia" w:hAnsiTheme="minorHAnsi" w:cstheme="minorBidi"/>
        </w:rPr>
      </w:pPr>
      <w:del w:id="154" w:author="IO" w:date="2011-04-18T14:28:00Z">
        <w:r w:rsidRPr="00086C44" w:rsidDel="00212E17">
          <w:delText>9</w:delText>
        </w:r>
        <w:r w:rsidDel="00212E17">
          <w:rPr>
            <w:rFonts w:asciiTheme="minorHAnsi" w:eastAsiaTheme="minorEastAsia" w:hAnsiTheme="minorHAnsi" w:cstheme="minorBidi"/>
          </w:rPr>
          <w:tab/>
        </w:r>
        <w:r w:rsidRPr="00086C44" w:rsidDel="00212E17">
          <w:delText>Referencias</w:delText>
        </w:r>
        <w:r w:rsidDel="00212E17">
          <w:tab/>
          <w:delText>28</w:delText>
        </w:r>
      </w:del>
    </w:p>
    <w:p w:rsidR="009B3321" w:rsidDel="00212E17" w:rsidRDefault="009B3321">
      <w:pPr>
        <w:pStyle w:val="TDC1"/>
        <w:tabs>
          <w:tab w:val="left" w:pos="837"/>
        </w:tabs>
        <w:rPr>
          <w:del w:id="155" w:author="IO" w:date="2011-04-18T14:28:00Z"/>
          <w:rFonts w:asciiTheme="minorHAnsi" w:eastAsiaTheme="minorEastAsia" w:hAnsiTheme="minorHAnsi" w:cstheme="minorBidi"/>
        </w:rPr>
      </w:pPr>
      <w:del w:id="156" w:author="IO" w:date="2011-04-18T14:28:00Z">
        <w:r w:rsidRPr="00086C44" w:rsidDel="00212E17">
          <w:delText>10</w:delText>
        </w:r>
        <w:r w:rsidDel="00212E17">
          <w:rPr>
            <w:rFonts w:asciiTheme="minorHAnsi" w:eastAsiaTheme="minorEastAsia" w:hAnsiTheme="minorHAnsi" w:cstheme="minorBidi"/>
          </w:rPr>
          <w:tab/>
        </w:r>
        <w:r w:rsidRPr="00086C44" w:rsidDel="00212E17">
          <w:delText>Glosario</w:delText>
        </w:r>
        <w:r w:rsidDel="00212E17">
          <w:tab/>
          <w:delText>29</w:delText>
        </w:r>
      </w:del>
    </w:p>
    <w:p w:rsidR="00ED1CC6" w:rsidRDefault="00B524BB" w:rsidP="00FB5D8F">
      <w:pPr>
        <w:spacing w:before="120" w:after="120"/>
      </w:pPr>
      <w:r>
        <w:fldChar w:fldCharType="end"/>
      </w:r>
    </w:p>
    <w:p w:rsidR="00F72860" w:rsidRDefault="00F72860" w:rsidP="00B84C55">
      <w:pPr>
        <w:ind w:left="360"/>
        <w:rPr>
          <w:b/>
          <w:sz w:val="40"/>
        </w:rPr>
        <w:sectPr w:rsidR="00F72860">
          <w:type w:val="oddPage"/>
          <w:pgSz w:w="11906" w:h="16838"/>
          <w:pgMar w:top="1417" w:right="1701" w:bottom="360" w:left="1800" w:header="708" w:footer="708" w:gutter="0"/>
          <w:cols w:space="708"/>
          <w:docGrid w:linePitch="360"/>
        </w:sectPr>
      </w:pPr>
    </w:p>
    <w:p w:rsidR="00212E17" w:rsidRPr="00356A7F" w:rsidRDefault="00212E17" w:rsidP="00212E17">
      <w:pPr>
        <w:ind w:left="360"/>
        <w:rPr>
          <w:ins w:id="157" w:author="IO" w:date="2011-04-18T14:27:00Z"/>
          <w:b/>
          <w:sz w:val="40"/>
        </w:rPr>
      </w:pPr>
      <w:ins w:id="158" w:author="IO" w:date="2011-04-18T14:27:00Z">
        <w:r>
          <w:rPr>
            <w:b/>
            <w:sz w:val="40"/>
          </w:rPr>
          <w:lastRenderedPageBreak/>
          <w:t>Índice</w:t>
        </w:r>
        <w:r>
          <w:rPr>
            <w:b/>
            <w:sz w:val="40"/>
          </w:rPr>
          <w:t xml:space="preserve"> </w:t>
        </w:r>
        <w:r>
          <w:rPr>
            <w:b/>
            <w:sz w:val="40"/>
          </w:rPr>
          <w:t>de figuras</w:t>
        </w:r>
      </w:ins>
    </w:p>
    <w:p w:rsidR="00212E17" w:rsidRDefault="00212E17" w:rsidP="00212E17">
      <w:pPr>
        <w:rPr>
          <w:ins w:id="159" w:author="IO" w:date="2011-04-18T14:27:00Z"/>
        </w:rPr>
      </w:pPr>
    </w:p>
    <w:p w:rsidR="00212E17" w:rsidRDefault="00212E17">
      <w:pPr>
        <w:pStyle w:val="Tabladeilustraciones"/>
        <w:tabs>
          <w:tab w:val="right" w:leader="dot" w:pos="8395"/>
        </w:tabs>
        <w:rPr>
          <w:ins w:id="160" w:author="IO" w:date="2011-04-18T14:29:00Z"/>
          <w:rFonts w:asciiTheme="minorHAnsi" w:eastAsiaTheme="minorEastAsia" w:hAnsiTheme="minorHAnsi" w:cstheme="minorBidi"/>
          <w:noProof/>
          <w:sz w:val="22"/>
          <w:szCs w:val="22"/>
          <w:lang w:val="es-ES" w:eastAsia="es-ES"/>
        </w:rPr>
      </w:pPr>
      <w:ins w:id="161" w:author="IO" w:date="2011-04-18T14:27:00Z">
        <w:r>
          <w:fldChar w:fldCharType="begin"/>
        </w:r>
        <w:r>
          <w:instrText xml:space="preserve"> TOC \h \z \c "Fig." </w:instrText>
        </w:r>
        <w:r>
          <w:fldChar w:fldCharType="separate"/>
        </w:r>
      </w:ins>
      <w:ins w:id="162" w:author="IO" w:date="2011-04-18T14:29:00Z">
        <w:r w:rsidRPr="00545449">
          <w:rPr>
            <w:rStyle w:val="Hipervnculo"/>
            <w:noProof/>
          </w:rPr>
          <w:fldChar w:fldCharType="begin"/>
        </w:r>
        <w:r w:rsidRPr="00545449">
          <w:rPr>
            <w:rStyle w:val="Hipervnculo"/>
            <w:noProof/>
          </w:rPr>
          <w:instrText xml:space="preserve"> </w:instrText>
        </w:r>
        <w:r>
          <w:rPr>
            <w:noProof/>
          </w:rPr>
          <w:instrText>HYPERLINK \l "_Toc290900310"</w:instrText>
        </w:r>
        <w:r w:rsidRPr="00545449">
          <w:rPr>
            <w:rStyle w:val="Hipervnculo"/>
            <w:noProof/>
          </w:rPr>
          <w:instrText xml:space="preserve"> </w:instrText>
        </w:r>
        <w:r w:rsidRPr="00545449">
          <w:rPr>
            <w:rStyle w:val="Hipervnculo"/>
            <w:noProof/>
          </w:rPr>
        </w:r>
        <w:r w:rsidRPr="00545449">
          <w:rPr>
            <w:rStyle w:val="Hipervnculo"/>
            <w:noProof/>
          </w:rPr>
          <w:fldChar w:fldCharType="separate"/>
        </w:r>
        <w:r w:rsidRPr="00545449">
          <w:rPr>
            <w:rStyle w:val="Hipervnculo"/>
            <w:b/>
            <w:noProof/>
          </w:rPr>
          <w:t>Fig. 1.</w:t>
        </w:r>
        <w:r w:rsidRPr="00545449">
          <w:rPr>
            <w:rStyle w:val="Hipervnculo"/>
            <w:noProof/>
          </w:rPr>
          <w:t xml:space="preserve"> Distribución de usuarios de twitter según su actividad.</w:t>
        </w:r>
        <w:r>
          <w:rPr>
            <w:noProof/>
            <w:webHidden/>
          </w:rPr>
          <w:tab/>
        </w:r>
        <w:r>
          <w:rPr>
            <w:noProof/>
            <w:webHidden/>
          </w:rPr>
          <w:fldChar w:fldCharType="begin"/>
        </w:r>
        <w:r>
          <w:rPr>
            <w:noProof/>
            <w:webHidden/>
          </w:rPr>
          <w:instrText xml:space="preserve"> PAGEREF _Toc290900310 \h </w:instrText>
        </w:r>
        <w:r>
          <w:rPr>
            <w:noProof/>
            <w:webHidden/>
          </w:rPr>
        </w:r>
      </w:ins>
      <w:r>
        <w:rPr>
          <w:noProof/>
          <w:webHidden/>
        </w:rPr>
        <w:fldChar w:fldCharType="separate"/>
      </w:r>
      <w:ins w:id="163" w:author="IO" w:date="2011-04-18T14:29:00Z">
        <w:r>
          <w:rPr>
            <w:noProof/>
            <w:webHidden/>
          </w:rPr>
          <w:t>23</w:t>
        </w:r>
        <w:r>
          <w:rPr>
            <w:noProof/>
            <w:webHidden/>
          </w:rPr>
          <w:fldChar w:fldCharType="end"/>
        </w:r>
        <w:r w:rsidRPr="00545449">
          <w:rPr>
            <w:rStyle w:val="Hipervnculo"/>
            <w:noProof/>
          </w:rPr>
          <w:fldChar w:fldCharType="end"/>
        </w:r>
      </w:ins>
    </w:p>
    <w:p w:rsidR="00212E17" w:rsidRDefault="00212E17">
      <w:pPr>
        <w:pStyle w:val="Tabladeilustraciones"/>
        <w:tabs>
          <w:tab w:val="right" w:leader="dot" w:pos="8395"/>
        </w:tabs>
        <w:rPr>
          <w:ins w:id="164" w:author="IO" w:date="2011-04-18T14:29:00Z"/>
          <w:rFonts w:asciiTheme="minorHAnsi" w:eastAsiaTheme="minorEastAsia" w:hAnsiTheme="minorHAnsi" w:cstheme="minorBidi"/>
          <w:noProof/>
          <w:sz w:val="22"/>
          <w:szCs w:val="22"/>
          <w:lang w:val="es-ES" w:eastAsia="es-ES"/>
        </w:rPr>
      </w:pPr>
      <w:ins w:id="165" w:author="IO" w:date="2011-04-18T14:29:00Z">
        <w:r w:rsidRPr="00545449">
          <w:rPr>
            <w:rStyle w:val="Hipervnculo"/>
            <w:noProof/>
          </w:rPr>
          <w:fldChar w:fldCharType="begin"/>
        </w:r>
        <w:r w:rsidRPr="00545449">
          <w:rPr>
            <w:rStyle w:val="Hipervnculo"/>
            <w:noProof/>
          </w:rPr>
          <w:instrText xml:space="preserve"> </w:instrText>
        </w:r>
        <w:r>
          <w:rPr>
            <w:noProof/>
          </w:rPr>
          <w:instrText>HYPERLINK \l "_Toc290900311"</w:instrText>
        </w:r>
        <w:r w:rsidRPr="00545449">
          <w:rPr>
            <w:rStyle w:val="Hipervnculo"/>
            <w:noProof/>
          </w:rPr>
          <w:instrText xml:space="preserve"> </w:instrText>
        </w:r>
        <w:r w:rsidRPr="00545449">
          <w:rPr>
            <w:rStyle w:val="Hipervnculo"/>
            <w:noProof/>
          </w:rPr>
        </w:r>
        <w:r w:rsidRPr="00545449">
          <w:rPr>
            <w:rStyle w:val="Hipervnculo"/>
            <w:noProof/>
          </w:rPr>
          <w:fldChar w:fldCharType="separate"/>
        </w:r>
        <w:r w:rsidRPr="00545449">
          <w:rPr>
            <w:rStyle w:val="Hipervnculo"/>
            <w:b/>
            <w:noProof/>
          </w:rPr>
          <w:t>Fig. 2.</w:t>
        </w:r>
        <w:r w:rsidRPr="00545449">
          <w:rPr>
            <w:rStyle w:val="Hipervnculo"/>
            <w:noProof/>
          </w:rPr>
          <w:t xml:space="preserve"> Distribución de usuarios en twitter según sus visitas.</w:t>
        </w:r>
        <w:r>
          <w:rPr>
            <w:noProof/>
            <w:webHidden/>
          </w:rPr>
          <w:tab/>
        </w:r>
        <w:r>
          <w:rPr>
            <w:noProof/>
            <w:webHidden/>
          </w:rPr>
          <w:fldChar w:fldCharType="begin"/>
        </w:r>
        <w:r>
          <w:rPr>
            <w:noProof/>
            <w:webHidden/>
          </w:rPr>
          <w:instrText xml:space="preserve"> PAGEREF _Toc290900311 \h </w:instrText>
        </w:r>
        <w:r>
          <w:rPr>
            <w:noProof/>
            <w:webHidden/>
          </w:rPr>
        </w:r>
      </w:ins>
      <w:r>
        <w:rPr>
          <w:noProof/>
          <w:webHidden/>
        </w:rPr>
        <w:fldChar w:fldCharType="separate"/>
      </w:r>
      <w:ins w:id="166" w:author="IO" w:date="2011-04-18T14:29:00Z">
        <w:r>
          <w:rPr>
            <w:noProof/>
            <w:webHidden/>
          </w:rPr>
          <w:t>23</w:t>
        </w:r>
        <w:r>
          <w:rPr>
            <w:noProof/>
            <w:webHidden/>
          </w:rPr>
          <w:fldChar w:fldCharType="end"/>
        </w:r>
        <w:r w:rsidRPr="00545449">
          <w:rPr>
            <w:rStyle w:val="Hipervnculo"/>
            <w:noProof/>
          </w:rPr>
          <w:fldChar w:fldCharType="end"/>
        </w:r>
      </w:ins>
    </w:p>
    <w:p w:rsidR="00212E17" w:rsidRDefault="00212E17">
      <w:pPr>
        <w:pStyle w:val="Tabladeilustraciones"/>
        <w:tabs>
          <w:tab w:val="right" w:leader="dot" w:pos="8395"/>
        </w:tabs>
        <w:rPr>
          <w:ins w:id="167" w:author="IO" w:date="2011-04-18T14:29:00Z"/>
          <w:rFonts w:asciiTheme="minorHAnsi" w:eastAsiaTheme="minorEastAsia" w:hAnsiTheme="minorHAnsi" w:cstheme="minorBidi"/>
          <w:noProof/>
          <w:sz w:val="22"/>
          <w:szCs w:val="22"/>
          <w:lang w:val="es-ES" w:eastAsia="es-ES"/>
        </w:rPr>
      </w:pPr>
      <w:ins w:id="168" w:author="IO" w:date="2011-04-18T14:29:00Z">
        <w:r w:rsidRPr="00545449">
          <w:rPr>
            <w:rStyle w:val="Hipervnculo"/>
            <w:noProof/>
          </w:rPr>
          <w:fldChar w:fldCharType="begin"/>
        </w:r>
        <w:r w:rsidRPr="00545449">
          <w:rPr>
            <w:rStyle w:val="Hipervnculo"/>
            <w:noProof/>
          </w:rPr>
          <w:instrText xml:space="preserve"> </w:instrText>
        </w:r>
        <w:r>
          <w:rPr>
            <w:noProof/>
          </w:rPr>
          <w:instrText>HYPERLINK \l "_Toc290900312"</w:instrText>
        </w:r>
        <w:r w:rsidRPr="00545449">
          <w:rPr>
            <w:rStyle w:val="Hipervnculo"/>
            <w:noProof/>
          </w:rPr>
          <w:instrText xml:space="preserve"> </w:instrText>
        </w:r>
        <w:r w:rsidRPr="00545449">
          <w:rPr>
            <w:rStyle w:val="Hipervnculo"/>
            <w:noProof/>
          </w:rPr>
        </w:r>
        <w:r w:rsidRPr="00545449">
          <w:rPr>
            <w:rStyle w:val="Hipervnculo"/>
            <w:noProof/>
          </w:rPr>
          <w:fldChar w:fldCharType="separate"/>
        </w:r>
        <w:r w:rsidRPr="00545449">
          <w:rPr>
            <w:rStyle w:val="Hipervnculo"/>
            <w:b/>
            <w:noProof/>
          </w:rPr>
          <w:t>Fig. 3.</w:t>
        </w:r>
        <w:r w:rsidRPr="00545449">
          <w:rPr>
            <w:rStyle w:val="Hipervnculo"/>
            <w:noProof/>
          </w:rPr>
          <w:t xml:space="preserve"> Distribución de usuarios en facebook según sus visitas.</w:t>
        </w:r>
        <w:r>
          <w:rPr>
            <w:noProof/>
            <w:webHidden/>
          </w:rPr>
          <w:tab/>
        </w:r>
        <w:r>
          <w:rPr>
            <w:noProof/>
            <w:webHidden/>
          </w:rPr>
          <w:fldChar w:fldCharType="begin"/>
        </w:r>
        <w:r>
          <w:rPr>
            <w:noProof/>
            <w:webHidden/>
          </w:rPr>
          <w:instrText xml:space="preserve"> PAGEREF _Toc290900312 \h </w:instrText>
        </w:r>
        <w:r>
          <w:rPr>
            <w:noProof/>
            <w:webHidden/>
          </w:rPr>
        </w:r>
      </w:ins>
      <w:r>
        <w:rPr>
          <w:noProof/>
          <w:webHidden/>
        </w:rPr>
        <w:fldChar w:fldCharType="separate"/>
      </w:r>
      <w:ins w:id="169" w:author="IO" w:date="2011-04-18T14:29:00Z">
        <w:r>
          <w:rPr>
            <w:noProof/>
            <w:webHidden/>
          </w:rPr>
          <w:t>23</w:t>
        </w:r>
        <w:r>
          <w:rPr>
            <w:noProof/>
            <w:webHidden/>
          </w:rPr>
          <w:fldChar w:fldCharType="end"/>
        </w:r>
        <w:r w:rsidRPr="00545449">
          <w:rPr>
            <w:rStyle w:val="Hipervnculo"/>
            <w:noProof/>
          </w:rPr>
          <w:fldChar w:fldCharType="end"/>
        </w:r>
      </w:ins>
    </w:p>
    <w:p w:rsidR="00212E17" w:rsidRDefault="00212E17" w:rsidP="00212E17">
      <w:pPr>
        <w:rPr>
          <w:ins w:id="170" w:author="IO" w:date="2011-04-18T14:27:00Z"/>
        </w:rPr>
      </w:pPr>
      <w:ins w:id="171" w:author="IO" w:date="2011-04-18T14:27:00Z">
        <w:r>
          <w:fldChar w:fldCharType="end"/>
        </w:r>
      </w:ins>
    </w:p>
    <w:p w:rsidR="00212E17" w:rsidRDefault="00212E17" w:rsidP="00212E17">
      <w:pPr>
        <w:pStyle w:val="Ttulo1"/>
        <w:numPr>
          <w:ilvl w:val="0"/>
          <w:numId w:val="1"/>
        </w:numPr>
        <w:rPr>
          <w:ins w:id="172" w:author="IO" w:date="2011-04-18T14:27:00Z"/>
          <w:rFonts w:ascii="Times New Roman" w:hAnsi="Times New Roman"/>
          <w:sz w:val="40"/>
          <w:szCs w:val="40"/>
        </w:rPr>
        <w:sectPr w:rsidR="00212E17">
          <w:type w:val="oddPage"/>
          <w:pgSz w:w="11906" w:h="16838"/>
          <w:pgMar w:top="1417" w:right="1701" w:bottom="360" w:left="1800" w:header="708" w:footer="708" w:gutter="0"/>
          <w:cols w:space="708"/>
          <w:docGrid w:linePitch="360"/>
        </w:sectPr>
      </w:pPr>
    </w:p>
    <w:p w:rsidR="0049589E" w:rsidRPr="00356A7F" w:rsidRDefault="0049589E" w:rsidP="00B84C55">
      <w:pPr>
        <w:ind w:left="360"/>
        <w:rPr>
          <w:b/>
          <w:sz w:val="40"/>
        </w:rPr>
      </w:pPr>
      <w:del w:id="173" w:author="IO" w:date="2011-04-18T14:27:00Z">
        <w:r w:rsidDel="00212E17">
          <w:rPr>
            <w:b/>
            <w:sz w:val="40"/>
          </w:rPr>
          <w:lastRenderedPageBreak/>
          <w:delText xml:space="preserve">Tabla </w:delText>
        </w:r>
      </w:del>
      <w:ins w:id="174" w:author="IO" w:date="2011-04-18T14:27:00Z">
        <w:r w:rsidR="00212E17">
          <w:rPr>
            <w:b/>
            <w:sz w:val="40"/>
          </w:rPr>
          <w:t>Índice</w:t>
        </w:r>
        <w:r w:rsidR="00212E17">
          <w:rPr>
            <w:b/>
            <w:sz w:val="40"/>
          </w:rPr>
          <w:t xml:space="preserve"> </w:t>
        </w:r>
      </w:ins>
      <w:r>
        <w:rPr>
          <w:b/>
          <w:sz w:val="40"/>
        </w:rPr>
        <w:t xml:space="preserve">de </w:t>
      </w:r>
      <w:del w:id="175" w:author="IO" w:date="2011-04-18T14:28:00Z">
        <w:r w:rsidDel="00212E17">
          <w:rPr>
            <w:b/>
            <w:sz w:val="40"/>
          </w:rPr>
          <w:delText>figuras</w:delText>
        </w:r>
      </w:del>
      <w:ins w:id="176" w:author="IO" w:date="2011-04-18T14:28:00Z">
        <w:r w:rsidR="00212E17">
          <w:rPr>
            <w:b/>
            <w:sz w:val="40"/>
          </w:rPr>
          <w:t>tablas</w:t>
        </w:r>
      </w:ins>
    </w:p>
    <w:p w:rsidR="0049589E" w:rsidRDefault="0049589E" w:rsidP="0049589E"/>
    <w:p w:rsidR="00212E17" w:rsidRDefault="00212E17">
      <w:pPr>
        <w:pStyle w:val="Tabladeilustraciones"/>
        <w:tabs>
          <w:tab w:val="right" w:leader="dot" w:pos="8395"/>
        </w:tabs>
        <w:rPr>
          <w:ins w:id="177" w:author="IO" w:date="2011-04-18T14:29:00Z"/>
          <w:rFonts w:asciiTheme="minorHAnsi" w:eastAsiaTheme="minorEastAsia" w:hAnsiTheme="minorHAnsi" w:cstheme="minorBidi"/>
          <w:noProof/>
          <w:sz w:val="22"/>
          <w:szCs w:val="22"/>
          <w:lang w:val="es-ES" w:eastAsia="es-ES"/>
        </w:rPr>
      </w:pPr>
      <w:ins w:id="178" w:author="IO" w:date="2011-04-18T14:28:00Z">
        <w:r>
          <w:fldChar w:fldCharType="begin"/>
        </w:r>
        <w:r>
          <w:instrText xml:space="preserve"> TOC \h \z \c "Tabla" </w:instrText>
        </w:r>
      </w:ins>
      <w:r>
        <w:fldChar w:fldCharType="separate"/>
      </w:r>
      <w:ins w:id="179" w:author="IO" w:date="2011-04-18T14:29:00Z">
        <w:r w:rsidRPr="005D4573">
          <w:rPr>
            <w:rStyle w:val="Hipervnculo"/>
            <w:noProof/>
          </w:rPr>
          <w:fldChar w:fldCharType="begin"/>
        </w:r>
        <w:r w:rsidRPr="005D4573">
          <w:rPr>
            <w:rStyle w:val="Hipervnculo"/>
            <w:noProof/>
          </w:rPr>
          <w:instrText xml:space="preserve"> </w:instrText>
        </w:r>
        <w:r>
          <w:rPr>
            <w:noProof/>
          </w:rPr>
          <w:instrText>HYPERLINK \l "_Toc290900313"</w:instrText>
        </w:r>
        <w:r w:rsidRPr="005D4573">
          <w:rPr>
            <w:rStyle w:val="Hipervnculo"/>
            <w:noProof/>
          </w:rPr>
          <w:instrText xml:space="preserve"> </w:instrText>
        </w:r>
        <w:r w:rsidRPr="005D4573">
          <w:rPr>
            <w:rStyle w:val="Hipervnculo"/>
            <w:noProof/>
          </w:rPr>
        </w:r>
        <w:r w:rsidRPr="005D4573">
          <w:rPr>
            <w:rStyle w:val="Hipervnculo"/>
            <w:noProof/>
          </w:rPr>
          <w:fldChar w:fldCharType="separate"/>
        </w:r>
        <w:r w:rsidRPr="005D4573">
          <w:rPr>
            <w:rStyle w:val="Hipervnculo"/>
            <w:noProof/>
          </w:rPr>
          <w:t>Tabla 1. Correspondencia entre acciones en Twitter y Krowdix.</w:t>
        </w:r>
        <w:r>
          <w:rPr>
            <w:noProof/>
            <w:webHidden/>
          </w:rPr>
          <w:tab/>
        </w:r>
        <w:r>
          <w:rPr>
            <w:noProof/>
            <w:webHidden/>
          </w:rPr>
          <w:fldChar w:fldCharType="begin"/>
        </w:r>
        <w:r>
          <w:rPr>
            <w:noProof/>
            <w:webHidden/>
          </w:rPr>
          <w:instrText xml:space="preserve"> PAGEREF _Toc290900313 \h </w:instrText>
        </w:r>
        <w:r>
          <w:rPr>
            <w:noProof/>
            <w:webHidden/>
          </w:rPr>
        </w:r>
      </w:ins>
      <w:r>
        <w:rPr>
          <w:noProof/>
          <w:webHidden/>
        </w:rPr>
        <w:fldChar w:fldCharType="separate"/>
      </w:r>
      <w:ins w:id="180" w:author="IO" w:date="2011-04-18T14:29:00Z">
        <w:r>
          <w:rPr>
            <w:noProof/>
            <w:webHidden/>
          </w:rPr>
          <w:t>27</w:t>
        </w:r>
        <w:r>
          <w:rPr>
            <w:noProof/>
            <w:webHidden/>
          </w:rPr>
          <w:fldChar w:fldCharType="end"/>
        </w:r>
        <w:r w:rsidRPr="005D4573">
          <w:rPr>
            <w:rStyle w:val="Hipervnculo"/>
            <w:noProof/>
          </w:rPr>
          <w:fldChar w:fldCharType="end"/>
        </w:r>
      </w:ins>
    </w:p>
    <w:p w:rsidR="00F72860" w:rsidRDefault="00212E17">
      <w:ins w:id="181" w:author="IO" w:date="2011-04-18T14:28:00Z">
        <w:r>
          <w:fldChar w:fldCharType="end"/>
        </w:r>
      </w:ins>
    </w:p>
    <w:p w:rsidR="00F72860" w:rsidRDefault="00F72860" w:rsidP="00BB3C7B">
      <w:pPr>
        <w:pStyle w:val="Ttulo1"/>
        <w:numPr>
          <w:ilvl w:val="0"/>
          <w:numId w:val="1"/>
        </w:numPr>
        <w:rPr>
          <w:rFonts w:ascii="Times New Roman" w:hAnsi="Times New Roman"/>
          <w:sz w:val="40"/>
          <w:szCs w:val="40"/>
        </w:rPr>
        <w:sectPr w:rsidR="00F72860">
          <w:type w:val="oddPage"/>
          <w:pgSz w:w="11906" w:h="16838"/>
          <w:pgMar w:top="1417" w:right="1701" w:bottom="360" w:left="1800" w:header="708" w:footer="708" w:gutter="0"/>
          <w:cols w:space="708"/>
          <w:docGrid w:linePitch="360"/>
        </w:sectPr>
      </w:pPr>
    </w:p>
    <w:p w:rsidR="00933D8A" w:rsidRDefault="00D001A2" w:rsidP="00BB3C7B">
      <w:pPr>
        <w:pStyle w:val="Ttulo1"/>
        <w:numPr>
          <w:ilvl w:val="0"/>
          <w:numId w:val="1"/>
        </w:numPr>
        <w:rPr>
          <w:rFonts w:ascii="Times New Roman" w:hAnsi="Times New Roman"/>
          <w:sz w:val="40"/>
          <w:szCs w:val="40"/>
        </w:rPr>
      </w:pPr>
      <w:bookmarkStart w:id="182" w:name="_Toc290900283"/>
      <w:r w:rsidRPr="00BB3C7B">
        <w:rPr>
          <w:rFonts w:ascii="Times New Roman" w:hAnsi="Times New Roman"/>
          <w:sz w:val="40"/>
          <w:szCs w:val="40"/>
        </w:rPr>
        <w:lastRenderedPageBreak/>
        <w:t>Introducción</w:t>
      </w:r>
      <w:bookmarkEnd w:id="182"/>
    </w:p>
    <w:p w:rsidR="00933D8A" w:rsidRDefault="00933D8A" w:rsidP="00933D8A"/>
    <w:p w:rsidR="0045681F" w:rsidRDefault="0045681F" w:rsidP="0045681F">
      <w:pPr>
        <w:jc w:val="both"/>
      </w:pPr>
      <w:r>
        <w:t>Las redes sociales tienen un uso masivo actualmente. Representan una nueva forma de comunicación así como de relaciones entre las personas. Actualmente estar en una de ellas es casi una necesidad</w:t>
      </w:r>
      <w:del w:id="183" w:author="IO" w:date="2011-04-17T17:36:00Z">
        <w:r w:rsidDel="00CE3D35">
          <w:delText>,</w:delText>
        </w:r>
      </w:del>
      <w:ins w:id="184" w:author="IO" w:date="2011-04-17T17:36:00Z">
        <w:r w:rsidR="00CE3D35">
          <w:t>:</w:t>
        </w:r>
      </w:ins>
      <w:r>
        <w:t xml:space="preserve"> si no estás en una de ellas no existes. </w:t>
      </w:r>
      <w:commentRangeStart w:id="185"/>
      <w:r>
        <w:t>Pero esta necesidad</w:t>
      </w:r>
      <w:ins w:id="186" w:author="IO" w:date="2011-04-17T17:36:00Z">
        <w:r w:rsidR="00CE3D35">
          <w:t>,</w:t>
        </w:r>
      </w:ins>
      <w:r>
        <w:t xml:space="preserve"> </w:t>
      </w:r>
      <w:ins w:id="187" w:author="IO" w:date="2011-04-17T17:36:00Z">
        <w:r w:rsidR="00CE3D35">
          <w:t>¿</w:t>
        </w:r>
      </w:ins>
      <w:r>
        <w:t>es algo real o es simplemente una moda que en el futuro muy poca gente seguirá usando</w:t>
      </w:r>
      <w:del w:id="188" w:author="IO" w:date="2011-04-17T17:36:00Z">
        <w:r w:rsidDel="00CE3D35">
          <w:delText>.</w:delText>
        </w:r>
      </w:del>
      <w:ins w:id="189" w:author="IO" w:date="2011-04-17T17:36:00Z">
        <w:r w:rsidR="00CE3D35">
          <w:t>?</w:t>
        </w:r>
        <w:commentRangeEnd w:id="185"/>
        <w:r w:rsidR="00CE3D35">
          <w:rPr>
            <w:rStyle w:val="Refdecomentario"/>
          </w:rPr>
          <w:commentReference w:id="185"/>
        </w:r>
      </w:ins>
      <w:r>
        <w:t xml:space="preserve"> </w:t>
      </w:r>
      <w:ins w:id="190" w:author="IO" w:date="2011-04-18T11:20:00Z">
        <w:r w:rsidR="00FB3574">
          <w:t xml:space="preserve">Con el fin de analizar esta y otras preguntas </w:t>
        </w:r>
      </w:ins>
      <w:del w:id="191" w:author="IO" w:date="2011-04-18T11:20:00Z">
        <w:r w:rsidDel="00FB3574">
          <w:delText>S</w:delText>
        </w:r>
      </w:del>
      <w:ins w:id="192" w:author="IO" w:date="2011-04-18T11:20:00Z">
        <w:r w:rsidR="00FB3574">
          <w:t>s</w:t>
        </w:r>
      </w:ins>
      <w:r>
        <w:t>ería una buena idea tener una herramienta en la que podamos modelar el uso de una red concreta</w:t>
      </w:r>
      <w:ins w:id="193" w:author="IO" w:date="2011-04-18T11:20:00Z">
        <w:r w:rsidR="00FB3574">
          <w:t>,</w:t>
        </w:r>
      </w:ins>
      <w:r>
        <w:t xml:space="preserve"> y </w:t>
      </w:r>
      <w:ins w:id="194" w:author="IO" w:date="2011-04-18T11:20:00Z">
        <w:r w:rsidR="00FB3574">
          <w:t xml:space="preserve">que </w:t>
        </w:r>
      </w:ins>
      <w:r>
        <w:t>nos ofrezca un análisis a medio/largo plazo de su evolución así como del uso y de la actividad que podría generar.</w:t>
      </w:r>
    </w:p>
    <w:p w:rsidR="0045681F" w:rsidRDefault="0045681F" w:rsidP="0045681F">
      <w:pPr>
        <w:jc w:val="both"/>
      </w:pPr>
    </w:p>
    <w:p w:rsidR="00F52269" w:rsidRDefault="0045681F" w:rsidP="0045681F">
      <w:pPr>
        <w:jc w:val="both"/>
        <w:rPr>
          <w:ins w:id="195" w:author="IO" w:date="2011-04-18T11:29:00Z"/>
        </w:rPr>
      </w:pPr>
      <w:commentRangeStart w:id="196"/>
      <w:del w:id="197" w:author="IO" w:date="2011-04-17T17:39:00Z">
        <w:r w:rsidDel="00CE3D35">
          <w:delText>Con e</w:delText>
        </w:r>
      </w:del>
      <w:ins w:id="198" w:author="IO" w:date="2011-04-17T17:39:00Z">
        <w:r w:rsidR="00CE3D35">
          <w:t>E</w:t>
        </w:r>
      </w:ins>
      <w:r>
        <w:t xml:space="preserve">ste trabajo </w:t>
      </w:r>
      <w:del w:id="199" w:author="IO" w:date="2011-04-17T17:39:00Z">
        <w:r w:rsidDel="00CE3D35">
          <w:delText>nos vamos a marcar como objetivo</w:delText>
        </w:r>
      </w:del>
      <w:ins w:id="200" w:author="IO" w:date="2011-04-17T17:39:00Z">
        <w:r w:rsidR="00CE3D35">
          <w:t>persigue</w:t>
        </w:r>
      </w:ins>
      <w:r>
        <w:t xml:space="preserve"> </w:t>
      </w:r>
      <w:ins w:id="201" w:author="IO" w:date="2011-04-17T17:39:00Z">
        <w:r w:rsidR="00CE3D35">
          <w:t xml:space="preserve">mostrar cómo se puede </w:t>
        </w:r>
      </w:ins>
      <w:r>
        <w:t>analizar la evolución de una red social a medio/largo plazo</w:t>
      </w:r>
      <w:ins w:id="202" w:author="IO" w:date="2011-04-17T17:40:00Z">
        <w:r w:rsidR="00CE3D35">
          <w:t xml:space="preserve"> mediante simulación</w:t>
        </w:r>
      </w:ins>
      <w:r>
        <w:t xml:space="preserve">. Para ello </w:t>
      </w:r>
      <w:commentRangeStart w:id="203"/>
      <w:r>
        <w:t>necesitamos</w:t>
      </w:r>
      <w:commentRangeEnd w:id="203"/>
      <w:r w:rsidR="00CE3D35">
        <w:rPr>
          <w:rStyle w:val="Refdecomentario"/>
        </w:rPr>
        <w:commentReference w:id="203"/>
      </w:r>
      <w:r>
        <w:t xml:space="preserve"> una herramienta que consiga una simulación real</w:t>
      </w:r>
      <w:ins w:id="204" w:author="IO" w:date="2011-04-17T17:40:00Z">
        <w:r w:rsidR="00CE3D35">
          <w:t>ista</w:t>
        </w:r>
      </w:ins>
      <w:r>
        <w:t xml:space="preserve"> del comportamiento en conjunto de los usuarios de la red social. </w:t>
      </w:r>
      <w:ins w:id="205" w:author="IO" w:date="2011-04-18T11:30:00Z">
        <w:r w:rsidR="00F52269">
          <w:t>Este proceso de simulación requiere dos pasos: el estudio de la red a simular para determinar sus características, y la implementación en una simulación del modelo de la red.</w:t>
        </w:r>
      </w:ins>
      <w:commentRangeEnd w:id="196"/>
      <w:ins w:id="206" w:author="IO" w:date="2011-04-18T11:50:00Z">
        <w:r w:rsidR="00F76244">
          <w:rPr>
            <w:rStyle w:val="Refdecomentario"/>
          </w:rPr>
          <w:commentReference w:id="196"/>
        </w:r>
      </w:ins>
    </w:p>
    <w:p w:rsidR="00F52269" w:rsidRDefault="00F52269" w:rsidP="0045681F">
      <w:pPr>
        <w:jc w:val="both"/>
        <w:rPr>
          <w:ins w:id="207" w:author="IO" w:date="2011-04-18T11:29:00Z"/>
        </w:rPr>
      </w:pPr>
    </w:p>
    <w:p w:rsidR="0045681F" w:rsidDel="00F52269" w:rsidRDefault="00F52269" w:rsidP="00F52269">
      <w:pPr>
        <w:jc w:val="both"/>
        <w:rPr>
          <w:del w:id="208" w:author="IO" w:date="2011-04-18T11:32:00Z"/>
        </w:rPr>
        <w:pPrChange w:id="209" w:author="IO" w:date="2011-04-18T11:32:00Z">
          <w:pPr>
            <w:jc w:val="both"/>
          </w:pPr>
        </w:pPrChange>
      </w:pPr>
      <w:ins w:id="210" w:author="IO" w:date="2011-04-18T11:30:00Z">
        <w:r>
          <w:t>En primer lugar</w:t>
        </w:r>
      </w:ins>
      <w:ins w:id="211" w:author="IO" w:date="2011-04-18T11:22:00Z">
        <w:r w:rsidR="00FB3574">
          <w:t xml:space="preserve"> v</w:t>
        </w:r>
      </w:ins>
      <w:del w:id="212" w:author="IO" w:date="2011-04-18T11:22:00Z">
        <w:r w:rsidR="0045681F" w:rsidDel="00FB3574">
          <w:delText>V</w:delText>
        </w:r>
      </w:del>
      <w:r w:rsidR="0045681F">
        <w:t xml:space="preserve">amos a modelar el comportamiento de una persona que ingresa en </w:t>
      </w:r>
      <w:del w:id="213" w:author="IO" w:date="2011-04-18T11:31:00Z">
        <w:r w:rsidR="0045681F" w:rsidDel="00F52269">
          <w:delText xml:space="preserve">una de </w:delText>
        </w:r>
      </w:del>
      <w:r w:rsidR="0045681F">
        <w:t>la</w:t>
      </w:r>
      <w:del w:id="214" w:author="IO" w:date="2011-04-18T11:31:00Z">
        <w:r w:rsidR="0045681F" w:rsidDel="00F52269">
          <w:delText>s</w:delText>
        </w:r>
      </w:del>
      <w:r w:rsidR="0045681F">
        <w:t xml:space="preserve"> red</w:t>
      </w:r>
      <w:del w:id="215" w:author="IO" w:date="2011-04-18T11:31:00Z">
        <w:r w:rsidR="0045681F" w:rsidDel="00F52269">
          <w:delText>es</w:delText>
        </w:r>
      </w:del>
      <w:r w:rsidR="0045681F">
        <w:t xml:space="preserve"> social</w:t>
      </w:r>
      <w:del w:id="216" w:author="IO" w:date="2011-04-18T11:31:00Z">
        <w:r w:rsidR="0045681F" w:rsidDel="00F52269">
          <w:delText>es</w:delText>
        </w:r>
      </w:del>
      <w:ins w:id="217" w:author="IO" w:date="2011-04-18T11:22:00Z">
        <w:r w:rsidR="00FB3574">
          <w:t>. N</w:t>
        </w:r>
      </w:ins>
      <w:del w:id="218" w:author="IO" w:date="2011-04-18T11:22:00Z">
        <w:r w:rsidR="0045681F" w:rsidDel="00FB3574">
          <w:delText>, para ello n</w:delText>
        </w:r>
      </w:del>
      <w:r w:rsidR="0045681F">
        <w:t xml:space="preserve">ecesitamos saber las acciones que la red social tiene disponibles </w:t>
      </w:r>
      <w:del w:id="219" w:author="IO" w:date="2011-04-18T11:23:00Z">
        <w:r w:rsidR="0045681F" w:rsidDel="00FB3574">
          <w:delText>así como</w:delText>
        </w:r>
      </w:del>
      <w:ins w:id="220" w:author="IO" w:date="2011-04-18T11:23:00Z">
        <w:r w:rsidR="00FB3574">
          <w:t>y</w:t>
        </w:r>
      </w:ins>
      <w:r w:rsidR="0045681F">
        <w:t xml:space="preserve"> los contenidos que se pueden crear en ella. A partir de esto </w:t>
      </w:r>
      <w:del w:id="221" w:author="IO" w:date="2011-04-18T11:28:00Z">
        <w:r w:rsidR="0045681F" w:rsidDel="00FB3574">
          <w:delText xml:space="preserve">creamos </w:delText>
        </w:r>
      </w:del>
      <w:ins w:id="222" w:author="IO" w:date="2011-04-18T11:28:00Z">
        <w:r w:rsidR="00FB3574">
          <w:t xml:space="preserve">definiremos </w:t>
        </w:r>
      </w:ins>
      <w:r w:rsidR="0045681F">
        <w:t xml:space="preserve">un comportamiento individual de </w:t>
      </w:r>
      <w:del w:id="223" w:author="IO" w:date="2011-04-18T11:23:00Z">
        <w:r w:rsidR="0045681F" w:rsidDel="00FB3574">
          <w:delText xml:space="preserve">una </w:delText>
        </w:r>
      </w:del>
      <w:ins w:id="224" w:author="IO" w:date="2011-04-18T11:23:00Z">
        <w:r w:rsidR="00FB3574">
          <w:t xml:space="preserve">las </w:t>
        </w:r>
      </w:ins>
      <w:r w:rsidR="0045681F">
        <w:t>persona</w:t>
      </w:r>
      <w:ins w:id="225" w:author="IO" w:date="2011-04-18T11:23:00Z">
        <w:r w:rsidR="00FB3574">
          <w:t>s</w:t>
        </w:r>
      </w:ins>
      <w:ins w:id="226" w:author="IO" w:date="2011-04-18T11:25:00Z">
        <w:r w:rsidR="00FB3574">
          <w:t xml:space="preserve"> que contemplará </w:t>
        </w:r>
      </w:ins>
      <w:ins w:id="227" w:author="IO" w:date="2011-04-18T11:26:00Z">
        <w:r w:rsidR="00FB3574">
          <w:t xml:space="preserve">tanto los efectos </w:t>
        </w:r>
      </w:ins>
      <w:ins w:id="228" w:author="IO" w:date="2011-04-18T11:28:00Z">
        <w:r w:rsidR="00FB3574">
          <w:t>individuales</w:t>
        </w:r>
      </w:ins>
      <w:ins w:id="229" w:author="IO" w:date="2011-04-18T11:26:00Z">
        <w:r w:rsidR="00FB3574">
          <w:t xml:space="preserve"> de las acciones (ej. tiempo empleado o preferencias) como</w:t>
        </w:r>
      </w:ins>
      <w:del w:id="230" w:author="IO" w:date="2011-04-18T11:26:00Z">
        <w:r w:rsidR="0045681F" w:rsidDel="00FB3574">
          <w:delText xml:space="preserve"> pero también hay que revisar</w:delText>
        </w:r>
      </w:del>
      <w:r w:rsidR="0045681F">
        <w:t xml:space="preserve"> el comportamiento de los individuos cuando forman parte de un grupo</w:t>
      </w:r>
      <w:ins w:id="231" w:author="IO" w:date="2011-04-18T11:26:00Z">
        <w:r w:rsidR="00FB3574">
          <w:t xml:space="preserve"> (ej. establecer amistades o potenciar afinidades)</w:t>
        </w:r>
      </w:ins>
      <w:r w:rsidR="0045681F">
        <w:t xml:space="preserve">. Para ello vamos a </w:t>
      </w:r>
      <w:del w:id="232" w:author="IO" w:date="2011-04-18T11:27:00Z">
        <w:r w:rsidR="0045681F" w:rsidDel="00FB3574">
          <w:delText xml:space="preserve">utilizar </w:delText>
        </w:r>
      </w:del>
      <w:ins w:id="233" w:author="IO" w:date="2011-04-18T11:27:00Z">
        <w:r w:rsidR="00FB3574">
          <w:t xml:space="preserve">centrarnos en </w:t>
        </w:r>
      </w:ins>
      <w:r w:rsidR="0045681F">
        <w:t>las relaciones que se dan en una red social.</w:t>
      </w:r>
      <w:ins w:id="234" w:author="IO" w:date="2011-04-18T11:32:00Z">
        <w:r>
          <w:t xml:space="preserve"> En este trabajo, se realiza </w:t>
        </w:r>
      </w:ins>
      <w:del w:id="235" w:author="IO" w:date="2011-04-18T11:27:00Z">
        <w:r w:rsidR="0045681F" w:rsidDel="00FB3574">
          <w:delText xml:space="preserve"> </w:delText>
        </w:r>
      </w:del>
    </w:p>
    <w:p w:rsidR="0045681F" w:rsidDel="00F52269" w:rsidRDefault="0045681F" w:rsidP="00F52269">
      <w:pPr>
        <w:jc w:val="both"/>
        <w:rPr>
          <w:del w:id="236" w:author="IO" w:date="2011-04-18T11:32:00Z"/>
        </w:rPr>
        <w:pPrChange w:id="237" w:author="IO" w:date="2011-04-18T11:32:00Z">
          <w:pPr>
            <w:jc w:val="both"/>
          </w:pPr>
        </w:pPrChange>
      </w:pPr>
    </w:p>
    <w:p w:rsidR="00F52269" w:rsidRDefault="0045681F" w:rsidP="00F52269">
      <w:pPr>
        <w:jc w:val="both"/>
        <w:rPr>
          <w:ins w:id="238" w:author="IO" w:date="2011-04-18T11:32:00Z"/>
        </w:rPr>
      </w:pPr>
      <w:del w:id="239" w:author="IO" w:date="2011-04-18T11:32:00Z">
        <w:r w:rsidDel="00F52269">
          <w:delText xml:space="preserve">Vamos a realizar </w:delText>
        </w:r>
      </w:del>
      <w:proofErr w:type="gramStart"/>
      <w:r>
        <w:t>este</w:t>
      </w:r>
      <w:proofErr w:type="gramEnd"/>
      <w:r>
        <w:t xml:space="preserve"> análisis para una red social </w:t>
      </w:r>
      <w:del w:id="240" w:author="IO" w:date="2011-04-18T11:27:00Z">
        <w:r w:rsidDel="00FB3574">
          <w:delText>concreta que exista</w:delText>
        </w:r>
      </w:del>
      <w:ins w:id="241" w:author="IO" w:date="2011-04-18T11:27:00Z">
        <w:r w:rsidR="00FB3574">
          <w:t>real</w:t>
        </w:r>
      </w:ins>
      <w:r>
        <w:t xml:space="preserve">, </w:t>
      </w:r>
      <w:del w:id="242" w:author="IO" w:date="2011-04-18T11:27:00Z">
        <w:r w:rsidDel="00FB3574">
          <w:delText xml:space="preserve">en concreto utilizaremos </w:delText>
        </w:r>
      </w:del>
      <w:proofErr w:type="spellStart"/>
      <w:r>
        <w:t>twitter</w:t>
      </w:r>
      <w:proofErr w:type="spellEnd"/>
      <w:r>
        <w:t xml:space="preserve">. </w:t>
      </w:r>
      <w:ins w:id="243" w:author="IO" w:date="2011-04-18T11:32:00Z">
        <w:r w:rsidR="00F52269">
          <w:t xml:space="preserve">Es decir, </w:t>
        </w:r>
      </w:ins>
      <w:del w:id="244" w:author="IO" w:date="2011-04-18T11:32:00Z">
        <w:r w:rsidDel="00F52269">
          <w:delText>V</w:delText>
        </w:r>
      </w:del>
      <w:ins w:id="245" w:author="IO" w:date="2011-04-18T11:32:00Z">
        <w:r w:rsidR="00F52269">
          <w:t>v</w:t>
        </w:r>
      </w:ins>
      <w:r>
        <w:t xml:space="preserve">amos a concretar las acciones, contenidos y </w:t>
      </w:r>
      <w:del w:id="246" w:author="IO" w:date="2011-04-18T11:28:00Z">
        <w:r w:rsidDel="00FB3574">
          <w:delText xml:space="preserve">las </w:delText>
        </w:r>
      </w:del>
      <w:r>
        <w:t xml:space="preserve">relaciones existentes en </w:t>
      </w:r>
      <w:proofErr w:type="spellStart"/>
      <w:r>
        <w:t>twitter</w:t>
      </w:r>
      <w:proofErr w:type="spellEnd"/>
      <w:ins w:id="247" w:author="IO" w:date="2011-04-18T11:32:00Z">
        <w:r w:rsidR="00F52269">
          <w:t>.</w:t>
        </w:r>
      </w:ins>
    </w:p>
    <w:p w:rsidR="00F52269" w:rsidRDefault="00F52269" w:rsidP="00F52269">
      <w:pPr>
        <w:jc w:val="both"/>
        <w:rPr>
          <w:ins w:id="248" w:author="IO" w:date="2011-04-18T11:32:00Z"/>
        </w:rPr>
      </w:pPr>
    </w:p>
    <w:p w:rsidR="0045681F" w:rsidRDefault="00F52269" w:rsidP="00F52269">
      <w:pPr>
        <w:jc w:val="both"/>
      </w:pPr>
      <w:ins w:id="249" w:author="IO" w:date="2011-04-18T11:32:00Z">
        <w:r>
          <w:t xml:space="preserve">El segundo paso del análisis de una red social basado en simulación es desarrollar la propia simulación. </w:t>
        </w:r>
      </w:ins>
      <w:ins w:id="250" w:author="IO" w:date="2011-04-18T11:33:00Z">
        <w:r>
          <w:t xml:space="preserve">En este caso emplearemos una herramienta de simulación de redes sociales denominada </w:t>
        </w:r>
        <w:commentRangeStart w:id="251"/>
        <w:proofErr w:type="spellStart"/>
        <w:r>
          <w:t>Krowdix</w:t>
        </w:r>
      </w:ins>
      <w:commentRangeEnd w:id="251"/>
      <w:proofErr w:type="spellEnd"/>
      <w:ins w:id="252" w:author="IO" w:date="2011-04-18T11:43:00Z">
        <w:r w:rsidR="004C0F3F">
          <w:rPr>
            <w:rStyle w:val="Refdecomentario"/>
          </w:rPr>
          <w:commentReference w:id="251"/>
        </w:r>
      </w:ins>
      <w:ins w:id="253" w:author="IO" w:date="2011-04-18T11:33:00Z">
        <w:r>
          <w:t xml:space="preserve"> que está basada en agentes</w:t>
        </w:r>
      </w:ins>
      <w:commentRangeStart w:id="254"/>
      <w:ins w:id="255" w:author="IO" w:date="2011-04-18T11:41:00Z">
        <w:r w:rsidR="004C0F3F">
          <w:t xml:space="preserve"> </w:t>
        </w:r>
      </w:ins>
      <w:customXmlInsRangeStart w:id="256" w:author="IO" w:date="2011-04-18T11:41:00Z"/>
      <w:sdt>
        <w:sdtPr>
          <w:id w:val="1077025748"/>
          <w:citation/>
        </w:sdtPr>
        <w:sdtContent>
          <w:customXmlInsRangeEnd w:id="256"/>
          <w:ins w:id="257" w:author="IO" w:date="2011-04-18T11:41:00Z">
            <w:r w:rsidR="004C0F3F">
              <w:fldChar w:fldCharType="begin"/>
            </w:r>
            <w:r w:rsidR="004C0F3F">
              <w:rPr>
                <w:lang w:val="es-ES"/>
              </w:rPr>
              <w:instrText xml:space="preserve"> CITATION Gil05 \l 3082 </w:instrText>
            </w:r>
          </w:ins>
          <w:r w:rsidR="004C0F3F">
            <w:fldChar w:fldCharType="separate"/>
          </w:r>
          <w:ins w:id="258" w:author="IO" w:date="2011-04-18T14:29:00Z">
            <w:r w:rsidR="00212E17" w:rsidRPr="00212E17">
              <w:rPr>
                <w:noProof/>
                <w:lang w:val="es-ES"/>
                <w:rPrChange w:id="259" w:author="IO" w:date="2011-04-18T14:29:00Z">
                  <w:rPr/>
                </w:rPrChange>
              </w:rPr>
              <w:t>(Gilbert y Troitzsch 2005)</w:t>
            </w:r>
          </w:ins>
          <w:ins w:id="260" w:author="IO" w:date="2011-04-18T11:41:00Z">
            <w:r w:rsidR="004C0F3F">
              <w:fldChar w:fldCharType="end"/>
            </w:r>
          </w:ins>
          <w:customXmlInsRangeStart w:id="261" w:author="IO" w:date="2011-04-18T11:41:00Z"/>
        </w:sdtContent>
      </w:sdt>
      <w:customXmlInsRangeEnd w:id="261"/>
      <w:commentRangeEnd w:id="254"/>
      <w:ins w:id="262" w:author="IO" w:date="2011-04-18T11:42:00Z">
        <w:r w:rsidR="004C0F3F">
          <w:rPr>
            <w:rStyle w:val="Refdecomentario"/>
          </w:rPr>
          <w:commentReference w:id="254"/>
        </w:r>
      </w:ins>
      <w:ins w:id="263" w:author="IO" w:date="2011-04-18T11:33:00Z">
        <w:r>
          <w:t>.</w:t>
        </w:r>
      </w:ins>
      <w:ins w:id="264" w:author="IO" w:date="2011-04-18T11:44:00Z">
        <w:r w:rsidR="004C0F3F">
          <w:t xml:space="preserve"> </w:t>
        </w:r>
      </w:ins>
      <w:moveToRangeStart w:id="265" w:author="IO" w:date="2011-04-18T11:44:00Z" w:name="move290890388"/>
      <w:moveTo w:id="266" w:author="IO" w:date="2011-04-18T11:44:00Z">
        <w:del w:id="267" w:author="IO" w:date="2011-04-18T11:44:00Z">
          <w:r w:rsidR="004C0F3F" w:rsidDel="004C0F3F">
            <w:delText>En este artículo nos vamos a centrar en el paradigma de agentes software utilizado para crear nuestra herramienta. Nuestros</w:delText>
          </w:r>
        </w:del>
      </w:moveTo>
      <w:ins w:id="268" w:author="IO" w:date="2011-04-18T11:44:00Z">
        <w:r w:rsidR="004C0F3F">
          <w:t>Los</w:t>
        </w:r>
      </w:ins>
      <w:moveTo w:id="269" w:author="IO" w:date="2011-04-18T11:44:00Z">
        <w:r w:rsidR="004C0F3F">
          <w:t xml:space="preserve"> agentes son </w:t>
        </w:r>
      </w:moveTo>
      <w:ins w:id="270" w:author="IO" w:date="2011-04-18T11:44:00Z">
        <w:r w:rsidR="004C0F3F">
          <w:t xml:space="preserve">entidades computacionales intencionales y sociales </w:t>
        </w:r>
      </w:ins>
      <w:moveTo w:id="271" w:author="IO" w:date="2011-04-18T11:44:00Z">
        <w:del w:id="272" w:author="IO" w:date="2011-04-18T11:45:00Z">
          <w:r w:rsidR="004C0F3F" w:rsidDel="004C0F3F">
            <w:delText xml:space="preserve">un subconjunto de los agentes </w:delText>
          </w:r>
        </w:del>
        <w:r w:rsidR="004C0F3F">
          <w:t>utilizad</w:t>
        </w:r>
        <w:del w:id="273" w:author="IO" w:date="2011-04-18T11:45:00Z">
          <w:r w:rsidR="004C0F3F" w:rsidDel="004C0F3F">
            <w:delText>o</w:delText>
          </w:r>
        </w:del>
      </w:moveTo>
      <w:ins w:id="274" w:author="IO" w:date="2011-04-18T11:45:00Z">
        <w:r w:rsidR="004C0F3F">
          <w:t>a</w:t>
        </w:r>
      </w:ins>
      <w:moveTo w:id="275" w:author="IO" w:date="2011-04-18T11:44:00Z">
        <w:r w:rsidR="004C0F3F">
          <w:t>s para la simulación social</w:t>
        </w:r>
      </w:moveTo>
      <w:ins w:id="276" w:author="IO" w:date="2011-04-18T11:45:00Z">
        <w:r w:rsidR="004C0F3F">
          <w:t xml:space="preserve"> y</w:t>
        </w:r>
      </w:ins>
      <w:moveTo w:id="277" w:author="IO" w:date="2011-04-18T11:44:00Z">
        <w:r w:rsidR="004C0F3F">
          <w:t xml:space="preserve"> que recrean</w:t>
        </w:r>
      </w:moveTo>
      <w:ins w:id="278" w:author="IO" w:date="2011-04-18T11:45:00Z">
        <w:r w:rsidR="004C0F3F">
          <w:t xml:space="preserve"> por tanto</w:t>
        </w:r>
      </w:ins>
      <w:moveTo w:id="279" w:author="IO" w:date="2011-04-18T11:44:00Z">
        <w:r w:rsidR="004C0F3F">
          <w:t xml:space="preserve"> el comportamiento de sociedades humanas. </w:t>
        </w:r>
      </w:moveTo>
      <w:ins w:id="280" w:author="IO" w:date="2011-04-18T11:45:00Z">
        <w:r w:rsidR="004C0F3F">
          <w:t xml:space="preserve">En este caso, los agentes </w:t>
        </w:r>
      </w:ins>
      <w:moveTo w:id="281" w:author="IO" w:date="2011-04-18T11:44:00Z">
        <w:del w:id="282" w:author="IO" w:date="2011-04-18T11:45:00Z">
          <w:r w:rsidR="004C0F3F" w:rsidDel="004C0F3F">
            <w:delText>Van a tener</w:delText>
          </w:r>
        </w:del>
      </w:moveTo>
      <w:ins w:id="283" w:author="IO" w:date="2011-04-18T11:45:00Z">
        <w:r w:rsidR="004C0F3F">
          <w:t>tendrán</w:t>
        </w:r>
      </w:ins>
      <w:moveTo w:id="284" w:author="IO" w:date="2011-04-18T11:44:00Z">
        <w:r w:rsidR="004C0F3F">
          <w:t xml:space="preserve"> un rango de acciones disponibles </w:t>
        </w:r>
        <w:del w:id="285" w:author="IO" w:date="2011-04-18T11:46:00Z">
          <w:r w:rsidR="004C0F3F" w:rsidDel="004C0F3F">
            <w:delText>más limitado que son las que nos puede</w:delText>
          </w:r>
        </w:del>
      </w:moveTo>
      <w:ins w:id="286" w:author="IO" w:date="2011-04-18T11:46:00Z">
        <w:r w:rsidR="004C0F3F">
          <w:t>que coincide con las</w:t>
        </w:r>
      </w:ins>
      <w:moveTo w:id="287" w:author="IO" w:date="2011-04-18T11:44:00Z">
        <w:r w:rsidR="004C0F3F">
          <w:t xml:space="preserve"> brinda</w:t>
        </w:r>
        <w:del w:id="288" w:author="IO" w:date="2011-04-18T11:46:00Z">
          <w:r w:rsidR="004C0F3F" w:rsidDel="004C0F3F">
            <w:delText>r</w:delText>
          </w:r>
        </w:del>
      </w:moveTo>
      <w:ins w:id="289" w:author="IO" w:date="2011-04-18T11:46:00Z">
        <w:r w:rsidR="004C0F3F">
          <w:t>das por</w:t>
        </w:r>
      </w:ins>
      <w:moveTo w:id="290" w:author="IO" w:date="2011-04-18T11:44:00Z">
        <w:r w:rsidR="004C0F3F">
          <w:t xml:space="preserve"> una red social. Por ello debemos modelar bien estas acciones para conseguir un comportamiento realista. También</w:t>
        </w:r>
      </w:moveTo>
      <w:ins w:id="291" w:author="IO" w:date="2011-04-18T11:46:00Z">
        <w:r w:rsidR="004C0F3F">
          <w:t xml:space="preserve"> hay que especificar</w:t>
        </w:r>
      </w:ins>
      <w:moveTo w:id="292" w:author="IO" w:date="2011-04-18T11:44:00Z">
        <w:r w:rsidR="004C0F3F">
          <w:t xml:space="preserve"> las relaciones entre nuestros agentes sociales</w:t>
        </w:r>
      </w:moveTo>
      <w:ins w:id="293" w:author="IO" w:date="2011-04-18T11:46:00Z">
        <w:r w:rsidR="004C0F3F">
          <w:t xml:space="preserve">. </w:t>
        </w:r>
      </w:ins>
      <w:moveTo w:id="294" w:author="IO" w:date="2011-04-18T11:44:00Z">
        <w:del w:id="295" w:author="IO" w:date="2011-04-18T11:46:00Z">
          <w:r w:rsidR="004C0F3F" w:rsidDel="004C0F3F">
            <w:delText xml:space="preserve"> van a ser más limitadas, l</w:delText>
          </w:r>
        </w:del>
      </w:moveTo>
      <w:ins w:id="296" w:author="IO" w:date="2011-04-18T11:46:00Z">
        <w:r w:rsidR="004C0F3F">
          <w:t>L</w:t>
        </w:r>
      </w:ins>
      <w:moveTo w:id="297" w:author="IO" w:date="2011-04-18T11:44:00Z">
        <w:r w:rsidR="004C0F3F">
          <w:t>a más significativa en las redes sociales es la de amistad</w:t>
        </w:r>
      </w:moveTo>
      <w:ins w:id="298" w:author="IO" w:date="2011-04-18T11:47:00Z">
        <w:r w:rsidR="004C0F3F">
          <w:t xml:space="preserve">. </w:t>
        </w:r>
      </w:ins>
      <w:moveTo w:id="299" w:author="IO" w:date="2011-04-18T11:44:00Z">
        <w:del w:id="300" w:author="IO" w:date="2011-04-18T11:47:00Z">
          <w:r w:rsidR="004C0F3F" w:rsidDel="004C0F3F">
            <w:delText xml:space="preserve"> pero debemos g</w:delText>
          </w:r>
        </w:del>
      </w:moveTo>
      <w:ins w:id="301" w:author="IO" w:date="2011-04-18T11:47:00Z">
        <w:r w:rsidR="004C0F3F">
          <w:t>G</w:t>
        </w:r>
      </w:ins>
      <w:moveTo w:id="302" w:author="IO" w:date="2011-04-18T11:44:00Z">
        <w:r w:rsidR="004C0F3F">
          <w:t>raduar</w:t>
        </w:r>
      </w:moveTo>
      <w:ins w:id="303" w:author="IO" w:date="2011-04-18T11:47:00Z">
        <w:r w:rsidR="004C0F3F">
          <w:t>emos</w:t>
        </w:r>
      </w:ins>
      <w:moveTo w:id="304" w:author="IO" w:date="2011-04-18T11:44:00Z">
        <w:r w:rsidR="004C0F3F">
          <w:t xml:space="preserve"> esta relación ya que es la única responsable del crecimiento de la red social.</w:t>
        </w:r>
      </w:moveTo>
      <w:moveToRangeEnd w:id="265"/>
      <w:ins w:id="305" w:author="IO" w:date="2011-04-18T11:48:00Z">
        <w:r w:rsidR="004C0F3F">
          <w:t xml:space="preserve"> </w:t>
        </w:r>
      </w:ins>
      <w:ins w:id="306" w:author="IO" w:date="2011-04-18T11:47:00Z">
        <w:r w:rsidR="004C0F3F">
          <w:t xml:space="preserve">Una vez modelados los agentes, </w:t>
        </w:r>
      </w:ins>
      <w:del w:id="307" w:author="IO" w:date="2011-04-18T11:33:00Z">
        <w:r w:rsidR="0045681F" w:rsidDel="00F52269">
          <w:delText xml:space="preserve">, después tenemos que </w:delText>
        </w:r>
      </w:del>
      <w:del w:id="308" w:author="IO" w:date="2011-04-18T11:47:00Z">
        <w:r w:rsidR="0045681F" w:rsidDel="004C0F3F">
          <w:delText xml:space="preserve">importar los comportamientos existentes para asignárselos a </w:delText>
        </w:r>
      </w:del>
      <w:del w:id="309" w:author="IO" w:date="2011-04-18T11:42:00Z">
        <w:r w:rsidR="0045681F" w:rsidDel="004C0F3F">
          <w:delText>nuestr</w:delText>
        </w:r>
      </w:del>
      <w:del w:id="310" w:author="IO" w:date="2011-04-18T11:47:00Z">
        <w:r w:rsidR="0045681F" w:rsidDel="004C0F3F">
          <w:delText xml:space="preserve">os agentes. Seguidamente </w:delText>
        </w:r>
      </w:del>
      <w:r w:rsidR="0045681F">
        <w:t>lanzar</w:t>
      </w:r>
      <w:del w:id="311" w:author="IO" w:date="2011-04-18T11:47:00Z">
        <w:r w:rsidR="0045681F" w:rsidDel="004C0F3F">
          <w:delText>ía</w:delText>
        </w:r>
      </w:del>
      <w:ins w:id="312" w:author="IO" w:date="2011-04-18T11:47:00Z">
        <w:r w:rsidR="004C0F3F">
          <w:t>e</w:t>
        </w:r>
      </w:ins>
      <w:r w:rsidR="0045681F">
        <w:t>mos la simulación</w:t>
      </w:r>
      <w:ins w:id="313" w:author="IO" w:date="2011-04-18T11:48:00Z">
        <w:r w:rsidR="004C0F3F">
          <w:t>, dejándola ejecutarse</w:t>
        </w:r>
      </w:ins>
      <w:r w:rsidR="0045681F">
        <w:t xml:space="preserve"> hasta que se alcance el límite de tiempo que nos interese, por ejemplo un año simulado. </w:t>
      </w:r>
      <w:del w:id="314" w:author="IO" w:date="2011-04-18T11:48:00Z">
        <w:r w:rsidR="0045681F" w:rsidDel="004C0F3F">
          <w:delText>De esta forma podríamos</w:delText>
        </w:r>
      </w:del>
      <w:ins w:id="315" w:author="IO" w:date="2011-04-18T11:48:00Z">
        <w:r w:rsidR="004C0F3F">
          <w:t>Después</w:t>
        </w:r>
      </w:ins>
      <w:r w:rsidR="0045681F">
        <w:t xml:space="preserve"> analizar</w:t>
      </w:r>
      <w:ins w:id="316" w:author="IO" w:date="2011-04-18T11:48:00Z">
        <w:r w:rsidR="004C0F3F">
          <w:t>emos</w:t>
        </w:r>
      </w:ins>
      <w:r w:rsidR="0045681F">
        <w:t xml:space="preserve"> el estado de la red, </w:t>
      </w:r>
      <w:ins w:id="317" w:author="IO" w:date="2011-04-18T11:48:00Z">
        <w:r w:rsidR="004C0F3F">
          <w:t xml:space="preserve">su </w:t>
        </w:r>
      </w:ins>
      <w:r w:rsidR="0045681F">
        <w:t xml:space="preserve">evolución expansiva o reductiva; </w:t>
      </w:r>
      <w:ins w:id="318" w:author="IO" w:date="2011-04-18T11:48:00Z">
        <w:r w:rsidR="004C0F3F">
          <w:t xml:space="preserve">el </w:t>
        </w:r>
      </w:ins>
      <w:r w:rsidR="0045681F">
        <w:t xml:space="preserve">crecimiento, decrecimiento o estabilización de actividad entre usuarios, </w:t>
      </w:r>
      <w:ins w:id="319" w:author="IO" w:date="2011-04-18T11:48:00Z">
        <w:r w:rsidR="004C0F3F">
          <w:t xml:space="preserve">los </w:t>
        </w:r>
      </w:ins>
      <w:r w:rsidR="0045681F">
        <w:t>usuarios más activos, más relacionados</w:t>
      </w:r>
      <w:ins w:id="320" w:author="IO" w:date="2011-04-18T11:43:00Z">
        <w:r w:rsidR="004C0F3F">
          <w:t>,</w:t>
        </w:r>
      </w:ins>
      <w:r w:rsidR="0045681F">
        <w:t xml:space="preserve"> etc. Por último </w:t>
      </w:r>
      <w:del w:id="321" w:author="IO" w:date="2011-04-18T11:49:00Z">
        <w:r w:rsidR="0045681F" w:rsidDel="00F76244">
          <w:delText xml:space="preserve">deberíamos </w:delText>
        </w:r>
      </w:del>
      <w:r w:rsidR="0045681F">
        <w:t>ha</w:t>
      </w:r>
      <w:del w:id="322" w:author="IO" w:date="2011-04-18T11:49:00Z">
        <w:r w:rsidR="0045681F" w:rsidDel="00F76244">
          <w:delText>ce</w:delText>
        </w:r>
      </w:del>
      <w:r w:rsidR="0045681F">
        <w:t>r</w:t>
      </w:r>
      <w:ins w:id="323" w:author="IO" w:date="2011-04-18T11:49:00Z">
        <w:r w:rsidR="00F76244">
          <w:t>emos</w:t>
        </w:r>
      </w:ins>
      <w:r w:rsidR="0045681F">
        <w:t xml:space="preserve"> una evaluación de nuestra simulación. Para ello </w:t>
      </w:r>
      <w:del w:id="324" w:author="IO" w:date="2011-04-18T11:49:00Z">
        <w:r w:rsidR="0045681F" w:rsidDel="00F76244">
          <w:delText xml:space="preserve">deberíamos </w:delText>
        </w:r>
      </w:del>
      <w:r w:rsidR="0045681F">
        <w:t>revisar</w:t>
      </w:r>
      <w:ins w:id="325" w:author="IO" w:date="2011-04-18T11:49:00Z">
        <w:r w:rsidR="00F76244">
          <w:t>emos</w:t>
        </w:r>
      </w:ins>
      <w:r w:rsidR="0045681F">
        <w:t xml:space="preserve"> el estado de la red real, para buscar las coincidencias y diferencias con nuestra red simulada.</w:t>
      </w:r>
    </w:p>
    <w:p w:rsidR="0045681F" w:rsidRDefault="0045681F" w:rsidP="0045681F">
      <w:pPr>
        <w:jc w:val="both"/>
      </w:pPr>
    </w:p>
    <w:p w:rsidR="00C023F6" w:rsidRDefault="0045681F" w:rsidP="0045681F">
      <w:pPr>
        <w:jc w:val="both"/>
      </w:pPr>
      <w:moveFromRangeStart w:id="326" w:author="IO" w:date="2011-04-18T11:44:00Z" w:name="move290890388"/>
      <w:commentRangeStart w:id="327"/>
      <w:moveFrom w:id="328" w:author="IO" w:date="2011-04-18T11:44:00Z">
        <w:r w:rsidDel="004C0F3F">
          <w:t>En este artículo nos vamos a centrar en el paradigma de agentes software utilizado para crear nuestra herramienta. Nuestros agentes son un subconjunto de los agentes utilizados para la simulación social que recrean el comportamiento de sociedades humanas. Van a tener un rango de acciones disponibles más limitado que son las que nos puede brindar una red social. Por ello debemos modelar bien estas acciones para conseguir un comportamiento realista. También las relaciones entre nuestros agentes sociales van a ser más limitadas, la más significativa en las redes sociales es la de amistad pero debemos graduar esta relación ya que es la única responsable del crecimiento de la red social.</w:t>
        </w:r>
      </w:moveFrom>
      <w:moveFromRangeEnd w:id="326"/>
      <w:commentRangeEnd w:id="327"/>
      <w:r w:rsidR="00F76244">
        <w:rPr>
          <w:rStyle w:val="Refdecomentario"/>
        </w:rPr>
        <w:commentReference w:id="327"/>
      </w:r>
    </w:p>
    <w:p w:rsidR="00C023F6" w:rsidRDefault="00C023F6" w:rsidP="0045681F">
      <w:pPr>
        <w:jc w:val="both"/>
      </w:pPr>
    </w:p>
    <w:p w:rsidR="00C023F6" w:rsidRDefault="00C023F6" w:rsidP="00C023F6">
      <w:pPr>
        <w:pStyle w:val="Ttulo1"/>
        <w:numPr>
          <w:ilvl w:val="1"/>
          <w:numId w:val="1"/>
        </w:numPr>
      </w:pPr>
      <w:bookmarkStart w:id="329" w:name="_Toc290900284"/>
      <w:r>
        <w:lastRenderedPageBreak/>
        <w:t xml:space="preserve">Historia </w:t>
      </w:r>
      <w:proofErr w:type="spellStart"/>
      <w:r>
        <w:t>microblogging</w:t>
      </w:r>
      <w:bookmarkEnd w:id="329"/>
      <w:proofErr w:type="spellEnd"/>
    </w:p>
    <w:p w:rsidR="00C023F6" w:rsidRDefault="00C023F6" w:rsidP="00C023F6">
      <w:pPr>
        <w:jc w:val="both"/>
      </w:pPr>
    </w:p>
    <w:p w:rsidR="00C023F6" w:rsidRPr="00050C7E" w:rsidRDefault="00C023F6" w:rsidP="00C023F6">
      <w:pPr>
        <w:jc w:val="both"/>
      </w:pPr>
      <w:r w:rsidRPr="00050C7E">
        <w:t xml:space="preserve">Antes de que aparecieran los blogs, existían comunidades como </w:t>
      </w:r>
      <w:commentRangeStart w:id="330"/>
      <w:r w:rsidRPr="00050C7E">
        <w:t>US</w:t>
      </w:r>
      <w:ins w:id="331" w:author="IO" w:date="2011-04-18T11:53:00Z">
        <w:r w:rsidR="00F70AEE">
          <w:t>E</w:t>
        </w:r>
      </w:ins>
      <w:r w:rsidRPr="00050C7E">
        <w:t>NET</w:t>
      </w:r>
      <w:commentRangeEnd w:id="330"/>
      <w:r w:rsidR="00F70AEE">
        <w:rPr>
          <w:rStyle w:val="Refdecomentario"/>
        </w:rPr>
        <w:commentReference w:id="330"/>
      </w:r>
      <w:r w:rsidRPr="00050C7E">
        <w:t>, listas de correo electrónico y BBS que permitían a sus usuarios participar aportando comentarios sobre diversos temas. A partir de 1994 comienzan a surgir las primeras páginas personales donde los autores muestran, día a día, sus experiencias personales, avances investigadores y todo tipo de expresi</w:t>
      </w:r>
      <w:ins w:id="332" w:author="IO" w:date="2011-04-18T11:54:00Z">
        <w:r w:rsidR="00F70AEE">
          <w:t>o</w:t>
        </w:r>
      </w:ins>
      <w:del w:id="333" w:author="IO" w:date="2011-04-18T11:54:00Z">
        <w:r w:rsidRPr="00050C7E" w:rsidDel="00F70AEE">
          <w:delText>ó</w:delText>
        </w:r>
      </w:del>
      <w:r w:rsidRPr="00050C7E">
        <w:t>n</w:t>
      </w:r>
      <w:ins w:id="334" w:author="IO" w:date="2011-04-18T11:54:00Z">
        <w:r w:rsidR="00F70AEE">
          <w:t>es</w:t>
        </w:r>
      </w:ins>
      <w:r w:rsidRPr="00050C7E">
        <w:t xml:space="preserve"> artística</w:t>
      </w:r>
      <w:ins w:id="335" w:author="IO" w:date="2011-04-18T11:54:00Z">
        <w:r w:rsidR="00F70AEE">
          <w:t>s</w:t>
        </w:r>
      </w:ins>
      <w:r w:rsidRPr="00050C7E">
        <w:t xml:space="preserve"> (artículos periodísticos, fotografías, comentarios sobre literatura o cine, …). </w:t>
      </w:r>
      <w:del w:id="336" w:author="IO" w:date="2011-04-18T11:55:00Z">
        <w:r w:rsidRPr="00050C7E" w:rsidDel="00F70AEE">
          <w:delText xml:space="preserve"> </w:delText>
        </w:r>
      </w:del>
      <w:r w:rsidRPr="00050C7E">
        <w:t>El término “</w:t>
      </w:r>
      <w:proofErr w:type="spellStart"/>
      <w:r w:rsidRPr="00050C7E">
        <w:t>weblog</w:t>
      </w:r>
      <w:proofErr w:type="spellEnd"/>
      <w:r w:rsidRPr="00050C7E">
        <w:t xml:space="preserve">” fue acuñado por </w:t>
      </w:r>
      <w:proofErr w:type="spellStart"/>
      <w:r w:rsidRPr="00050C7E">
        <w:t>Jorn</w:t>
      </w:r>
      <w:proofErr w:type="spellEnd"/>
      <w:r w:rsidRPr="00050C7E">
        <w:t xml:space="preserve"> </w:t>
      </w:r>
      <w:proofErr w:type="spellStart"/>
      <w:r w:rsidRPr="00050C7E">
        <w:t>Barger</w:t>
      </w:r>
      <w:proofErr w:type="spellEnd"/>
      <w:r w:rsidRPr="00050C7E">
        <w:t xml:space="preserve"> en 1997. La forma corta, “blog”, fue utilizada por primera </w:t>
      </w:r>
      <w:proofErr w:type="gramStart"/>
      <w:r w:rsidRPr="00050C7E">
        <w:t>vez  por</w:t>
      </w:r>
      <w:proofErr w:type="gramEnd"/>
      <w:r w:rsidRPr="00050C7E">
        <w:t xml:space="preserve"> Peter </w:t>
      </w:r>
      <w:proofErr w:type="spellStart"/>
      <w:r w:rsidRPr="00050C7E">
        <w:t>Merholz</w:t>
      </w:r>
      <w:proofErr w:type="spellEnd"/>
      <w:r w:rsidRPr="00050C7E">
        <w:t xml:space="preserve"> quien dividió la palabra “</w:t>
      </w:r>
      <w:proofErr w:type="spellStart"/>
      <w:r w:rsidRPr="00050C7E">
        <w:t>weblog</w:t>
      </w:r>
      <w:proofErr w:type="spellEnd"/>
      <w:r w:rsidRPr="00050C7E">
        <w:t>” en la frase “</w:t>
      </w:r>
      <w:proofErr w:type="spellStart"/>
      <w:r w:rsidRPr="00050C7E">
        <w:t>we</w:t>
      </w:r>
      <w:proofErr w:type="spellEnd"/>
      <w:r w:rsidRPr="00050C7E">
        <w:t xml:space="preserve"> blog” en su blog Peterme.com en 1999</w:t>
      </w:r>
      <w:ins w:id="337" w:author="IO" w:date="2011-04-18T11:55:00Z">
        <w:r w:rsidR="00F70AEE">
          <w:t xml:space="preserve"> </w:t>
        </w:r>
      </w:ins>
      <w:commentRangeStart w:id="338"/>
      <w:r w:rsidRPr="00050C7E">
        <w:t>[</w:t>
      </w:r>
      <w:ins w:id="339" w:author="IO" w:date="2011-04-18T11:55:00Z">
        <w:r w:rsidR="00F70AEE">
          <w:fldChar w:fldCharType="begin"/>
        </w:r>
        <w:r w:rsidR="00F70AEE">
          <w:instrText xml:space="preserve"> REF _Ref290891049 \r \h </w:instrText>
        </w:r>
      </w:ins>
      <w:r w:rsidR="00F70AEE">
        <w:fldChar w:fldCharType="separate"/>
      </w:r>
      <w:ins w:id="340" w:author="IO" w:date="2011-04-18T14:29:00Z">
        <w:r w:rsidR="00212E17">
          <w:t>1</w:t>
        </w:r>
      </w:ins>
      <w:ins w:id="341" w:author="IO" w:date="2011-04-18T11:55:00Z">
        <w:r w:rsidR="00F70AEE">
          <w:fldChar w:fldCharType="end"/>
        </w:r>
      </w:ins>
      <w:del w:id="342" w:author="IO" w:date="2011-04-18T11:55:00Z">
        <w:r w:rsidRPr="00050C7E" w:rsidDel="00F70AEE">
          <w:delText>1</w:delText>
        </w:r>
      </w:del>
      <w:r w:rsidRPr="00050C7E">
        <w:t>]</w:t>
      </w:r>
      <w:commentRangeEnd w:id="338"/>
      <w:r w:rsidR="00F70AEE">
        <w:rPr>
          <w:rStyle w:val="Refdecomentario"/>
        </w:rPr>
        <w:commentReference w:id="338"/>
      </w:r>
      <w:r w:rsidRPr="00050C7E">
        <w:t>. Pero lo que realmente hace fuerte a los blogs no es su posibilidad de generar mensajes diarios, ni siquiera la posibilidad de crear debates sobre estos mensajes, si no la posibilidad de incluir enlaces y objetos embebidos que permiten al lector enriquecer su conocimiento y enlazar con otras fuentes con intereses similares.</w:t>
      </w:r>
    </w:p>
    <w:p w:rsidR="00C023F6" w:rsidRPr="002C7179" w:rsidRDefault="00C023F6" w:rsidP="00C023F6">
      <w:pPr>
        <w:jc w:val="both"/>
      </w:pPr>
    </w:p>
    <w:p w:rsidR="00C023F6" w:rsidRPr="00544141" w:rsidDel="004C77A0" w:rsidRDefault="00C023F6" w:rsidP="00C023F6">
      <w:pPr>
        <w:jc w:val="both"/>
        <w:rPr>
          <w:del w:id="343" w:author="IO" w:date="2011-04-18T11:58:00Z"/>
        </w:rPr>
      </w:pPr>
      <w:r w:rsidRPr="00544141">
        <w:t xml:space="preserve">La aparición de los blogs supuso un cambio social en internet, pues los usuarios pasaban de ser simples consumidores de información a propiciar el incremento de los contenidos en la web, pudiendo manifestar cualquier opinión sobre lo que en ella se manifestaba. A ello contribuyo enormemente la aparición de sitios como </w:t>
      </w:r>
      <w:r w:rsidRPr="004C77A0">
        <w:rPr>
          <w:i/>
          <w:rPrChange w:id="344" w:author="IO" w:date="2011-04-18T11:57:00Z">
            <w:rPr/>
          </w:rPrChange>
        </w:rPr>
        <w:t>blogger.com</w:t>
      </w:r>
      <w:r w:rsidRPr="00544141">
        <w:t xml:space="preserve"> (adquirido por Google en 2003) y </w:t>
      </w:r>
      <w:r w:rsidRPr="004C77A0">
        <w:rPr>
          <w:i/>
          <w:rPrChange w:id="345" w:author="IO" w:date="2011-04-18T11:57:00Z">
            <w:rPr/>
          </w:rPrChange>
        </w:rPr>
        <w:t>wordpress.com</w:t>
      </w:r>
      <w:del w:id="346" w:author="IO" w:date="2011-04-18T11:57:00Z">
        <w:r w:rsidRPr="00544141" w:rsidDel="004C77A0">
          <w:delText xml:space="preserve"> </w:delText>
        </w:r>
      </w:del>
      <w:ins w:id="347" w:author="IO" w:date="2011-04-18T11:58:00Z">
        <w:r w:rsidR="004C77A0">
          <w:t xml:space="preserve">. </w:t>
        </w:r>
      </w:ins>
      <w:del w:id="348" w:author="IO" w:date="2011-04-18T11:58:00Z">
        <w:r w:rsidRPr="00544141" w:rsidDel="004C77A0">
          <w:delText xml:space="preserve">que </w:delText>
        </w:r>
      </w:del>
      <w:ins w:id="349" w:author="IO" w:date="2011-04-18T11:58:00Z">
        <w:r w:rsidR="004C77A0">
          <w:t>Estos</w:t>
        </w:r>
        <w:r w:rsidR="004C77A0" w:rsidRPr="00544141">
          <w:t xml:space="preserve"> </w:t>
        </w:r>
      </w:ins>
      <w:r w:rsidRPr="00544141">
        <w:t xml:space="preserve">ofrecían </w:t>
      </w:r>
      <w:del w:id="350" w:author="IO" w:date="2011-04-18T11:57:00Z">
        <w:r w:rsidRPr="00544141" w:rsidDel="004C77A0">
          <w:delText xml:space="preserve">el </w:delText>
        </w:r>
      </w:del>
      <w:r w:rsidRPr="00544141">
        <w:t>alojamiento gratuito para cualquier usuario</w:t>
      </w:r>
      <w:del w:id="351" w:author="IO" w:date="2011-04-18T11:57:00Z">
        <w:r w:rsidRPr="00544141" w:rsidDel="004C77A0">
          <w:delText>, sin apenas conocimientos informáticos</w:delText>
        </w:r>
      </w:del>
      <w:r w:rsidRPr="00544141">
        <w:t>, interesado en crear sus propios blogs</w:t>
      </w:r>
      <w:ins w:id="352" w:author="IO" w:date="2011-04-18T11:57:00Z">
        <w:r w:rsidR="004C77A0">
          <w:t xml:space="preserve">, y soporte técnico para crear y mantener dichos blogs sin </w:t>
        </w:r>
        <w:r w:rsidR="004C77A0" w:rsidRPr="00544141">
          <w:t>apenas conocimientos informáticos</w:t>
        </w:r>
      </w:ins>
      <w:r w:rsidRPr="00544141">
        <w:t>.</w:t>
      </w:r>
      <w:ins w:id="353" w:author="IO" w:date="2011-04-18T11:58:00Z">
        <w:r w:rsidR="004C77A0">
          <w:t xml:space="preserve"> </w:t>
        </w:r>
      </w:ins>
      <w:del w:id="354" w:author="IO" w:date="2011-04-18T11:57:00Z">
        <w:r w:rsidRPr="00544141" w:rsidDel="004C77A0">
          <w:delText xml:space="preserve"> </w:delText>
        </w:r>
      </w:del>
    </w:p>
    <w:p w:rsidR="00C023F6" w:rsidRPr="002C7179" w:rsidDel="004C77A0" w:rsidRDefault="00C023F6" w:rsidP="00C023F6">
      <w:pPr>
        <w:jc w:val="both"/>
        <w:rPr>
          <w:del w:id="355" w:author="IO" w:date="2011-04-18T11:58:00Z"/>
        </w:rPr>
      </w:pPr>
    </w:p>
    <w:p w:rsidR="00C023F6" w:rsidRDefault="00C023F6" w:rsidP="00C023F6">
      <w:pPr>
        <w:jc w:val="both"/>
      </w:pPr>
      <w:r>
        <w:t xml:space="preserve">Según </w:t>
      </w:r>
      <w:commentRangeStart w:id="356"/>
      <w:proofErr w:type="spellStart"/>
      <w:r>
        <w:t>Technorati</w:t>
      </w:r>
      <w:proofErr w:type="spellEnd"/>
      <w:ins w:id="357" w:author="IO" w:date="2011-04-18T11:58:00Z">
        <w:r w:rsidR="004C77A0">
          <w:t xml:space="preserve"> </w:t>
        </w:r>
      </w:ins>
      <w:commentRangeEnd w:id="356"/>
      <w:ins w:id="358" w:author="IO" w:date="2011-04-18T12:12:00Z">
        <w:r w:rsidR="00A40ADD">
          <w:rPr>
            <w:rStyle w:val="Refdecomentario"/>
          </w:rPr>
          <w:commentReference w:id="356"/>
        </w:r>
      </w:ins>
      <w:r>
        <w:t>[2], un buscador especializado en blogs, existía en marzo de 2007 más de 70 millones de blogs y se creaban alrededor de 120.000 cada día, obviamente muchos de ellos quedaban al poco tiempo desatendidos.</w:t>
      </w:r>
    </w:p>
    <w:p w:rsidR="00C023F6" w:rsidRDefault="00C023F6" w:rsidP="00C023F6">
      <w:pPr>
        <w:jc w:val="both"/>
      </w:pPr>
    </w:p>
    <w:p w:rsidR="00C023F6" w:rsidRDefault="00C023F6" w:rsidP="00C023F6">
      <w:pPr>
        <w:jc w:val="both"/>
      </w:pPr>
      <w:r>
        <w:t>Con tanta proliferación de blogs, los usuarios difícilmente pueden seguir todas las aportaciones que puedan ser de su interés</w:t>
      </w:r>
      <w:ins w:id="359" w:author="IO" w:date="2011-04-18T11:59:00Z">
        <w:r w:rsidR="00D704E0">
          <w:t>. Esta</w:t>
        </w:r>
      </w:ins>
      <w:del w:id="360" w:author="IO" w:date="2011-04-18T11:59:00Z">
        <w:r w:rsidDel="00D704E0">
          <w:delText>, y este</w:delText>
        </w:r>
      </w:del>
      <w:r>
        <w:t xml:space="preserve"> es un</w:t>
      </w:r>
      <w:del w:id="361" w:author="IO" w:date="2011-04-18T11:59:00Z">
        <w:r w:rsidDel="00D704E0">
          <w:delText>o</w:delText>
        </w:r>
      </w:del>
      <w:ins w:id="362" w:author="IO" w:date="2011-04-18T11:59:00Z">
        <w:r w:rsidR="00D704E0">
          <w:t>a</w:t>
        </w:r>
      </w:ins>
      <w:r>
        <w:t xml:space="preserve"> de l</w:t>
      </w:r>
      <w:del w:id="363" w:author="IO" w:date="2011-04-18T11:59:00Z">
        <w:r w:rsidDel="00D704E0">
          <w:delText>o</w:delText>
        </w:r>
      </w:del>
      <w:ins w:id="364" w:author="IO" w:date="2011-04-18T11:59:00Z">
        <w:r w:rsidR="00D704E0">
          <w:t>a</w:t>
        </w:r>
      </w:ins>
      <w:r>
        <w:t xml:space="preserve">s </w:t>
      </w:r>
      <w:del w:id="365" w:author="IO" w:date="2011-04-18T11:59:00Z">
        <w:r w:rsidDel="00D704E0">
          <w:delText xml:space="preserve">motivos </w:delText>
        </w:r>
      </w:del>
      <w:ins w:id="366" w:author="IO" w:date="2011-04-18T11:59:00Z">
        <w:r w:rsidR="00D704E0">
          <w:t xml:space="preserve">causas </w:t>
        </w:r>
      </w:ins>
      <w:r>
        <w:t xml:space="preserve">por </w:t>
      </w:r>
      <w:del w:id="367" w:author="IO" w:date="2011-04-18T11:59:00Z">
        <w:r w:rsidDel="00D704E0">
          <w:delText>el cual,</w:delText>
        </w:r>
      </w:del>
      <w:ins w:id="368" w:author="IO" w:date="2011-04-18T11:59:00Z">
        <w:r w:rsidR="00D704E0">
          <w:t>las que</w:t>
        </w:r>
      </w:ins>
      <w:r>
        <w:t xml:space="preserve"> la aparición de los </w:t>
      </w:r>
      <w:proofErr w:type="spellStart"/>
      <w:r>
        <w:t>microblogs</w:t>
      </w:r>
      <w:proofErr w:type="spellEnd"/>
      <w:r>
        <w:t xml:space="preserve"> en el año 2006</w:t>
      </w:r>
      <w:del w:id="369" w:author="IO" w:date="2011-04-18T11:59:00Z">
        <w:r w:rsidDel="00D704E0">
          <w:delText>,</w:delText>
        </w:r>
      </w:del>
      <w:r>
        <w:t xml:space="preserve"> fue tan bien recibida. </w:t>
      </w:r>
      <w:moveFromRangeStart w:id="370" w:author="IO" w:date="2011-04-18T12:00:00Z" w:name="move290891341"/>
      <w:moveFrom w:id="371" w:author="IO" w:date="2011-04-18T12:00:00Z">
        <w:r w:rsidDel="00D704E0">
          <w:t xml:space="preserve">Importa más la agilidad para procesar las aportaciones que la profundidad de lo que en ellos se menciona, sin descuidar esto último. De alguna forma se estructuraban los blogs con cabeceras descriptivas de las aportaciones realizadas. </w:t>
        </w:r>
      </w:moveFrom>
      <w:moveFromRangeEnd w:id="370"/>
      <w:r>
        <w:t xml:space="preserve">Los </w:t>
      </w:r>
      <w:proofErr w:type="spellStart"/>
      <w:r>
        <w:t>microblogs</w:t>
      </w:r>
      <w:proofErr w:type="spellEnd"/>
      <w:r>
        <w:t xml:space="preserve"> (también conocidos como </w:t>
      </w:r>
      <w:proofErr w:type="spellStart"/>
      <w:r>
        <w:t>nanoblogs</w:t>
      </w:r>
      <w:proofErr w:type="spellEnd"/>
      <w:r>
        <w:t>) son aportaciones de pequeño tamaño (normalmente menos de 140 caracteres</w:t>
      </w:r>
      <w:ins w:id="372" w:author="IO" w:date="2011-04-18T12:00:00Z">
        <w:r w:rsidR="00D704E0">
          <w:t>, equivalente a un SMS</w:t>
        </w:r>
      </w:ins>
      <w:r>
        <w:t>), que permiten a los usuarios</w:t>
      </w:r>
      <w:del w:id="373" w:author="IO" w:date="2011-04-18T12:00:00Z">
        <w:r w:rsidDel="00D704E0">
          <w:delText>, mediante un simple SMS,</w:delText>
        </w:r>
      </w:del>
      <w:r>
        <w:t xml:space="preserve"> difundir a cientos de seguidores información como estado de ánimo, situación personal, dónde se encuentra, etc. Un </w:t>
      </w:r>
      <w:proofErr w:type="spellStart"/>
      <w:r>
        <w:t>microblog</w:t>
      </w:r>
      <w:proofErr w:type="spellEnd"/>
      <w:r>
        <w:t xml:space="preserve"> ocupa, prácticamente, el tamaño de un titular o cabecera de una noticia [3], y esto les hace fácilmente editables y consumibles.</w:t>
      </w:r>
      <w:ins w:id="374" w:author="IO" w:date="2011-04-18T12:00:00Z">
        <w:r w:rsidR="00D704E0" w:rsidRPr="00D704E0">
          <w:t xml:space="preserve"> </w:t>
        </w:r>
      </w:ins>
      <w:ins w:id="375" w:author="IO" w:date="2011-04-18T12:01:00Z">
        <w:r w:rsidR="00D704E0">
          <w:t xml:space="preserve">En ellos </w:t>
        </w:r>
      </w:ins>
      <w:moveToRangeStart w:id="376" w:author="IO" w:date="2011-04-18T12:00:00Z" w:name="move290891341"/>
      <w:moveTo w:id="377" w:author="IO" w:date="2011-04-18T12:00:00Z">
        <w:del w:id="378" w:author="IO" w:date="2011-04-18T12:01:00Z">
          <w:r w:rsidR="00D704E0" w:rsidDel="00D704E0">
            <w:delText>I</w:delText>
          </w:r>
        </w:del>
      </w:moveTo>
      <w:ins w:id="379" w:author="IO" w:date="2011-04-18T12:01:00Z">
        <w:r w:rsidR="00D704E0">
          <w:t>i</w:t>
        </w:r>
      </w:ins>
      <w:moveTo w:id="380" w:author="IO" w:date="2011-04-18T12:00:00Z">
        <w:r w:rsidR="00D704E0">
          <w:t xml:space="preserve">mporta más la agilidad para procesar las aportaciones que la profundidad de lo que en ellos se menciona, </w:t>
        </w:r>
      </w:moveTo>
      <w:ins w:id="381" w:author="IO" w:date="2011-04-18T12:01:00Z">
        <w:r w:rsidR="00D704E0">
          <w:t xml:space="preserve">aunque </w:t>
        </w:r>
      </w:ins>
      <w:moveTo w:id="382" w:author="IO" w:date="2011-04-18T12:00:00Z">
        <w:r w:rsidR="00D704E0">
          <w:t>sin descuidar esto último. De alguna forma se estructuraban los blogs con cabeceras descriptivas de las aportaciones realizadas.</w:t>
        </w:r>
      </w:moveTo>
      <w:moveToRangeEnd w:id="376"/>
    </w:p>
    <w:p w:rsidR="00C023F6" w:rsidRDefault="00C023F6" w:rsidP="00C023F6">
      <w:pPr>
        <w:jc w:val="both"/>
      </w:pPr>
    </w:p>
    <w:p w:rsidR="00C023F6" w:rsidRPr="007B3A31" w:rsidRDefault="00C023F6" w:rsidP="00C023F6">
      <w:pPr>
        <w:jc w:val="both"/>
      </w:pPr>
      <w:r>
        <w:t xml:space="preserve">Desde marzo de 2006 que apareció </w:t>
      </w:r>
      <w:proofErr w:type="spellStart"/>
      <w:r>
        <w:t>Twitter</w:t>
      </w:r>
      <w:proofErr w:type="spellEnd"/>
      <w:r>
        <w:t xml:space="preserve">, el sitio más demandado para comunicarse con </w:t>
      </w:r>
      <w:proofErr w:type="spellStart"/>
      <w:r>
        <w:t>microblogs</w:t>
      </w:r>
      <w:proofErr w:type="spellEnd"/>
      <w:r>
        <w:t xml:space="preserve">, el número de usuarios ha crecido enormemente. En marzo de 2010, según cifras de la propia compañía, </w:t>
      </w:r>
      <w:del w:id="383" w:author="IO" w:date="2011-04-18T12:01:00Z">
        <w:r w:rsidDel="00D704E0">
          <w:delText xml:space="preserve"> </w:delText>
        </w:r>
      </w:del>
      <w:r>
        <w:t xml:space="preserve">se estimaba </w:t>
      </w:r>
      <w:ins w:id="384" w:author="IO" w:date="2011-04-18T12:02:00Z">
        <w:r w:rsidR="00D704E0">
          <w:t xml:space="preserve">el número de usuarios registrados </w:t>
        </w:r>
      </w:ins>
      <w:r>
        <w:t>en unos 180 millones</w:t>
      </w:r>
      <w:del w:id="385" w:author="IO" w:date="2011-04-18T12:02:00Z">
        <w:r w:rsidDel="00D704E0">
          <w:delText xml:space="preserve"> de usuarios registrados</w:delText>
        </w:r>
      </w:del>
      <w:ins w:id="386" w:author="IO" w:date="2011-04-18T12:02:00Z">
        <w:r w:rsidR="00D704E0">
          <w:t>,</w:t>
        </w:r>
      </w:ins>
      <w:r>
        <w:t xml:space="preserve"> con una velocidad de crecimiento de más de 300.000 diarios y con un volumen de más de 50 millones de mensajes al día [4].</w:t>
      </w:r>
    </w:p>
    <w:p w:rsidR="006842E7" w:rsidRPr="00933D8A" w:rsidRDefault="006842E7" w:rsidP="0045681F">
      <w:pPr>
        <w:jc w:val="both"/>
      </w:pPr>
    </w:p>
    <w:p w:rsidR="00137500" w:rsidRDefault="00137500" w:rsidP="0049675C">
      <w:pPr>
        <w:rPr>
          <w:b/>
          <w:sz w:val="40"/>
          <w:szCs w:val="40"/>
        </w:rPr>
      </w:pPr>
    </w:p>
    <w:p w:rsidR="00F820A0" w:rsidRDefault="00F820A0" w:rsidP="00731DC1">
      <w:pPr>
        <w:pStyle w:val="Ttulo1"/>
        <w:numPr>
          <w:ilvl w:val="0"/>
          <w:numId w:val="1"/>
        </w:numPr>
        <w:rPr>
          <w:rFonts w:ascii="Times New Roman" w:hAnsi="Times New Roman"/>
          <w:sz w:val="40"/>
          <w:szCs w:val="40"/>
        </w:rPr>
        <w:sectPr w:rsidR="00F820A0">
          <w:type w:val="oddPage"/>
          <w:pgSz w:w="11906" w:h="16838"/>
          <w:pgMar w:top="1417" w:right="1701" w:bottom="360" w:left="1800" w:header="708" w:footer="708" w:gutter="0"/>
          <w:cols w:space="708"/>
          <w:docGrid w:linePitch="360"/>
        </w:sectPr>
      </w:pPr>
      <w:bookmarkStart w:id="387" w:name="_Ref270790676"/>
      <w:bookmarkStart w:id="388" w:name="_Ref270790682"/>
      <w:bookmarkStart w:id="389" w:name="_Ref270790685"/>
      <w:bookmarkStart w:id="390" w:name="_Ref270346370"/>
    </w:p>
    <w:p w:rsidR="0045681F" w:rsidRDefault="00924D4E" w:rsidP="00731DC1">
      <w:pPr>
        <w:pStyle w:val="Ttulo1"/>
        <w:numPr>
          <w:ilvl w:val="0"/>
          <w:numId w:val="1"/>
        </w:numPr>
        <w:rPr>
          <w:rFonts w:ascii="Times New Roman" w:hAnsi="Times New Roman"/>
          <w:sz w:val="40"/>
          <w:szCs w:val="40"/>
        </w:rPr>
      </w:pPr>
      <w:bookmarkStart w:id="391" w:name="_Toc290900285"/>
      <w:r w:rsidRPr="00DA5DAB">
        <w:rPr>
          <w:rFonts w:ascii="Times New Roman" w:hAnsi="Times New Roman"/>
          <w:sz w:val="40"/>
          <w:szCs w:val="40"/>
        </w:rPr>
        <w:lastRenderedPageBreak/>
        <w:t>Estado del arte</w:t>
      </w:r>
      <w:bookmarkEnd w:id="387"/>
      <w:bookmarkEnd w:id="388"/>
      <w:bookmarkEnd w:id="389"/>
      <w:bookmarkEnd w:id="390"/>
      <w:bookmarkEnd w:id="391"/>
    </w:p>
    <w:p w:rsidR="00DA5DAB" w:rsidRPr="0045681F" w:rsidRDefault="00A40ADD" w:rsidP="0045681F">
      <w:r>
        <w:rPr>
          <w:rStyle w:val="Refdecomentario"/>
        </w:rPr>
        <w:commentReference w:id="392"/>
      </w:r>
    </w:p>
    <w:p w:rsidR="0045681F" w:rsidRDefault="0045681F" w:rsidP="0045681F">
      <w:pPr>
        <w:jc w:val="both"/>
        <w:rPr>
          <w:rFonts w:cs="BDGMIC+Garamond"/>
          <w:color w:val="000000"/>
          <w:sz w:val="22"/>
          <w:szCs w:val="22"/>
          <w:lang w:val="en-GB"/>
        </w:rPr>
      </w:pPr>
      <w:commentRangeStart w:id="393"/>
      <w:r>
        <w:rPr>
          <w:rFonts w:cs="BDGMIC+Garamond"/>
          <w:color w:val="000000"/>
          <w:sz w:val="22"/>
          <w:szCs w:val="22"/>
          <w:lang w:val="en-GB"/>
        </w:rPr>
        <w:t>Before the use of software tools to analyse networks there have been studies about social networks in real life, for example a</w:t>
      </w:r>
      <w:r w:rsidRPr="00346DD9">
        <w:rPr>
          <w:rFonts w:cs="BDGMIC+Garamond"/>
          <w:color w:val="000000"/>
          <w:sz w:val="22"/>
          <w:szCs w:val="22"/>
          <w:lang w:val="en-GB"/>
        </w:rPr>
        <w:t xml:space="preserve"> pioneering study showed that in a new housing project for World War II veterans, persons who lived near to one another were more likely to become friends. Persons in corner housing units were more likely to be socially isolated than persons in units that lay between other units (</w:t>
      </w:r>
      <w:proofErr w:type="spellStart"/>
      <w:r w:rsidRPr="00346DD9">
        <w:rPr>
          <w:rFonts w:cs="BDGMIC+Garamond"/>
          <w:color w:val="000000"/>
          <w:sz w:val="22"/>
          <w:szCs w:val="22"/>
          <w:lang w:val="en-GB"/>
        </w:rPr>
        <w:t>Festinger</w:t>
      </w:r>
      <w:proofErr w:type="spellEnd"/>
      <w:r w:rsidRPr="00346DD9">
        <w:rPr>
          <w:rFonts w:cs="BDGMIC+Garamond"/>
          <w:color w:val="000000"/>
          <w:sz w:val="22"/>
          <w:szCs w:val="22"/>
          <w:lang w:val="en-GB"/>
        </w:rPr>
        <w:t xml:space="preserve">, </w:t>
      </w:r>
      <w:proofErr w:type="spellStart"/>
      <w:r w:rsidRPr="00346DD9">
        <w:rPr>
          <w:rFonts w:cs="BDGMIC+Garamond"/>
          <w:color w:val="000000"/>
          <w:sz w:val="22"/>
          <w:szCs w:val="22"/>
          <w:lang w:val="en-GB"/>
        </w:rPr>
        <w:t>Schachter</w:t>
      </w:r>
      <w:proofErr w:type="spellEnd"/>
      <w:r w:rsidRPr="00346DD9">
        <w:rPr>
          <w:rFonts w:cs="BDGMIC+Garamond"/>
          <w:color w:val="000000"/>
          <w:sz w:val="22"/>
          <w:szCs w:val="22"/>
          <w:lang w:val="en-GB"/>
        </w:rPr>
        <w:t>, and Back 1950).</w:t>
      </w:r>
      <w:r>
        <w:rPr>
          <w:rFonts w:cs="BDGMIC+Garamond"/>
          <w:color w:val="000000"/>
          <w:sz w:val="22"/>
          <w:szCs w:val="22"/>
          <w:lang w:val="en-GB"/>
        </w:rPr>
        <w:t xml:space="preserve"> </w:t>
      </w:r>
      <w:r w:rsidRPr="00346DD9">
        <w:rPr>
          <w:rFonts w:cs="BDGMIC+Garamond"/>
          <w:color w:val="000000"/>
          <w:sz w:val="22"/>
          <w:szCs w:val="22"/>
          <w:lang w:val="en-GB"/>
        </w:rPr>
        <w:t>[Introduction to Social Network Theory]</w:t>
      </w:r>
      <w:commentRangeEnd w:id="393"/>
      <w:r w:rsidR="00A019D3">
        <w:rPr>
          <w:rStyle w:val="Refdecomentario"/>
        </w:rPr>
        <w:commentReference w:id="393"/>
      </w:r>
    </w:p>
    <w:p w:rsidR="0045681F" w:rsidRDefault="0045681F" w:rsidP="0045681F">
      <w:pPr>
        <w:jc w:val="both"/>
        <w:rPr>
          <w:rFonts w:cs="BDGMIC+Garamond"/>
          <w:color w:val="000000"/>
          <w:sz w:val="22"/>
          <w:szCs w:val="22"/>
          <w:lang w:val="en-GB"/>
        </w:rPr>
      </w:pPr>
      <w:r>
        <w:rPr>
          <w:rFonts w:cs="BDGMIC+Garamond"/>
          <w:color w:val="000000"/>
          <w:sz w:val="22"/>
          <w:szCs w:val="22"/>
          <w:lang w:val="en-GB"/>
        </w:rPr>
        <w:t xml:space="preserve">With the appearance of the computer science, the networks analysis can be supported by the software available. </w:t>
      </w:r>
      <w:r w:rsidRPr="00346DD9">
        <w:rPr>
          <w:rFonts w:cs="BDGMIC+Garamond"/>
          <w:color w:val="000000"/>
          <w:sz w:val="22"/>
          <w:szCs w:val="22"/>
          <w:lang w:val="en-GB"/>
        </w:rPr>
        <w:t>Social network analysis (SNA) provides a set of concepts</w:t>
      </w:r>
      <w:r>
        <w:rPr>
          <w:rFonts w:cs="BDGMIC+Garamond"/>
          <w:color w:val="000000"/>
          <w:sz w:val="22"/>
          <w:szCs w:val="22"/>
          <w:lang w:val="en-GB"/>
        </w:rPr>
        <w:t xml:space="preserve"> </w:t>
      </w:r>
      <w:r w:rsidRPr="00346DD9">
        <w:rPr>
          <w:rFonts w:cs="BDGMIC+Garamond"/>
          <w:color w:val="000000"/>
          <w:sz w:val="22"/>
          <w:szCs w:val="22"/>
          <w:lang w:val="en-GB"/>
        </w:rPr>
        <w:t>and techniques for making sense of social data through</w:t>
      </w:r>
      <w:r>
        <w:rPr>
          <w:rFonts w:cs="BDGMIC+Garamond"/>
          <w:color w:val="000000"/>
          <w:sz w:val="22"/>
          <w:szCs w:val="22"/>
          <w:lang w:val="en-GB"/>
        </w:rPr>
        <w:t xml:space="preserve"> </w:t>
      </w:r>
      <w:r w:rsidRPr="00346DD9">
        <w:rPr>
          <w:rFonts w:cs="BDGMIC+Garamond"/>
          <w:color w:val="000000"/>
          <w:sz w:val="22"/>
          <w:szCs w:val="22"/>
          <w:lang w:val="en-GB"/>
        </w:rPr>
        <w:t>quantifiable metrics and network visualizations. These</w:t>
      </w:r>
      <w:r>
        <w:rPr>
          <w:rFonts w:cs="BDGMIC+Garamond"/>
          <w:color w:val="000000"/>
          <w:sz w:val="22"/>
          <w:szCs w:val="22"/>
          <w:lang w:val="en-GB"/>
        </w:rPr>
        <w:t xml:space="preserve"> </w:t>
      </w:r>
      <w:r w:rsidRPr="00346DD9">
        <w:rPr>
          <w:rFonts w:cs="BDGMIC+Garamond"/>
          <w:color w:val="000000"/>
          <w:sz w:val="22"/>
          <w:szCs w:val="22"/>
          <w:lang w:val="en-GB"/>
        </w:rPr>
        <w:t>complement basic metrics of social participations used in</w:t>
      </w:r>
      <w:r>
        <w:rPr>
          <w:rFonts w:cs="BDGMIC+Garamond"/>
          <w:color w:val="000000"/>
          <w:sz w:val="22"/>
          <w:szCs w:val="22"/>
          <w:lang w:val="en-GB"/>
        </w:rPr>
        <w:t xml:space="preserve"> current tools </w:t>
      </w:r>
      <w:r w:rsidRPr="00346DD9">
        <w:rPr>
          <w:rFonts w:cs="BDGMIC+Garamond"/>
          <w:color w:val="000000"/>
          <w:sz w:val="22"/>
          <w:szCs w:val="22"/>
          <w:lang w:val="en-GB"/>
        </w:rPr>
        <w:t>and reveal the patterns in the network that result</w:t>
      </w:r>
      <w:r>
        <w:rPr>
          <w:rFonts w:cs="BDGMIC+Garamond"/>
          <w:color w:val="000000"/>
          <w:sz w:val="22"/>
          <w:szCs w:val="22"/>
          <w:lang w:val="en-GB"/>
        </w:rPr>
        <w:t xml:space="preserve"> </w:t>
      </w:r>
      <w:r w:rsidRPr="00346DD9">
        <w:rPr>
          <w:rFonts w:cs="BDGMIC+Garamond"/>
          <w:color w:val="000000"/>
          <w:sz w:val="22"/>
          <w:szCs w:val="22"/>
          <w:lang w:val="en-GB"/>
        </w:rPr>
        <w:t>from social interactions.</w:t>
      </w:r>
      <w:r>
        <w:rPr>
          <w:rFonts w:cs="BDGMIC+Garamond"/>
          <w:color w:val="000000"/>
          <w:sz w:val="22"/>
          <w:szCs w:val="22"/>
          <w:lang w:val="en-GB"/>
        </w:rPr>
        <w:t xml:space="preserve"> [</w:t>
      </w:r>
      <w:r w:rsidRPr="002E0BDC">
        <w:rPr>
          <w:rFonts w:cs="BDGMIC+Garamond"/>
          <w:color w:val="000000"/>
          <w:sz w:val="22"/>
          <w:szCs w:val="22"/>
          <w:lang w:val="en-GB"/>
        </w:rPr>
        <w:t xml:space="preserve">2009 - UMD - </w:t>
      </w:r>
      <w:proofErr w:type="spellStart"/>
      <w:r w:rsidRPr="002E0BDC">
        <w:rPr>
          <w:rFonts w:cs="BDGMIC+Garamond"/>
          <w:color w:val="000000"/>
          <w:sz w:val="22"/>
          <w:szCs w:val="22"/>
          <w:lang w:val="en-GB"/>
        </w:rPr>
        <w:t>TechReport</w:t>
      </w:r>
      <w:proofErr w:type="spellEnd"/>
      <w:r w:rsidRPr="002E0BDC">
        <w:rPr>
          <w:rFonts w:cs="BDGMIC+Garamond"/>
          <w:color w:val="000000"/>
          <w:sz w:val="22"/>
          <w:szCs w:val="22"/>
          <w:lang w:val="en-GB"/>
        </w:rPr>
        <w:t xml:space="preserve"> - Do you know the way to SNA</w:t>
      </w:r>
      <w:r>
        <w:rPr>
          <w:rFonts w:cs="BDGMIC+Garamond"/>
          <w:color w:val="000000"/>
          <w:sz w:val="22"/>
          <w:szCs w:val="22"/>
          <w:lang w:val="en-GB"/>
        </w:rPr>
        <w:t>]</w:t>
      </w:r>
    </w:p>
    <w:p w:rsidR="0045681F" w:rsidRPr="009C07ED" w:rsidRDefault="0045681F" w:rsidP="0045681F">
      <w:pPr>
        <w:jc w:val="both"/>
        <w:rPr>
          <w:rFonts w:cs="BDGMIC+Garamond"/>
          <w:color w:val="000000"/>
          <w:sz w:val="22"/>
          <w:szCs w:val="22"/>
          <w:lang w:val="en-GB"/>
        </w:rPr>
      </w:pPr>
      <w:commentRangeStart w:id="394"/>
      <w:r w:rsidRPr="009C07ED">
        <w:rPr>
          <w:rFonts w:cs="BDGMIC+Garamond"/>
          <w:color w:val="000000"/>
          <w:sz w:val="22"/>
          <w:szCs w:val="22"/>
          <w:lang w:val="en-GB"/>
        </w:rPr>
        <w:t>Network analysis tools can answer questions like:</w:t>
      </w:r>
      <w:r>
        <w:rPr>
          <w:rFonts w:cs="BDGMIC+Garamond"/>
          <w:color w:val="000000"/>
          <w:sz w:val="22"/>
          <w:szCs w:val="22"/>
          <w:lang w:val="en-GB"/>
        </w:rPr>
        <w:t xml:space="preserve"> </w:t>
      </w:r>
      <w:r w:rsidRPr="009C07ED">
        <w:rPr>
          <w:rFonts w:cs="BDGMIC+Garamond"/>
          <w:color w:val="000000"/>
          <w:sz w:val="22"/>
          <w:szCs w:val="22"/>
          <w:lang w:val="en-GB"/>
        </w:rPr>
        <w:t>What patterns are created by the aggregate of interactions in a</w:t>
      </w:r>
      <w:r>
        <w:rPr>
          <w:rFonts w:cs="BDGMIC+Garamond"/>
          <w:color w:val="000000"/>
          <w:sz w:val="22"/>
          <w:szCs w:val="22"/>
          <w:lang w:val="en-GB"/>
        </w:rPr>
        <w:t xml:space="preserve"> </w:t>
      </w:r>
      <w:r w:rsidRPr="009C07ED">
        <w:rPr>
          <w:rFonts w:cs="BDGMIC+Garamond"/>
          <w:color w:val="000000"/>
          <w:sz w:val="22"/>
          <w:szCs w:val="22"/>
          <w:lang w:val="en-GB"/>
        </w:rPr>
        <w:t>social media space? How are participants connected to one</w:t>
      </w:r>
      <w:r>
        <w:rPr>
          <w:rFonts w:cs="BDGMIC+Garamond"/>
          <w:color w:val="000000"/>
          <w:sz w:val="22"/>
          <w:szCs w:val="22"/>
          <w:lang w:val="en-GB"/>
        </w:rPr>
        <w:t xml:space="preserve"> </w:t>
      </w:r>
      <w:r w:rsidRPr="009C07ED">
        <w:rPr>
          <w:rFonts w:cs="BDGMIC+Garamond"/>
          <w:color w:val="000000"/>
          <w:sz w:val="22"/>
          <w:szCs w:val="22"/>
          <w:lang w:val="en-GB"/>
        </w:rPr>
        <w:t>another? What social roles exist and who plays critical roles like</w:t>
      </w:r>
      <w:r>
        <w:rPr>
          <w:rFonts w:cs="BDGMIC+Garamond"/>
          <w:color w:val="000000"/>
          <w:sz w:val="22"/>
          <w:szCs w:val="22"/>
          <w:lang w:val="en-GB"/>
        </w:rPr>
        <w:t xml:space="preserve"> </w:t>
      </w:r>
      <w:r w:rsidRPr="009C07ED">
        <w:rPr>
          <w:rFonts w:cs="BDGMIC+Garamond"/>
          <w:color w:val="000000"/>
          <w:sz w:val="22"/>
          <w:szCs w:val="22"/>
          <w:lang w:val="en-GB"/>
        </w:rPr>
        <w:t>connector, answer person, discussion starter, or content caretaker?</w:t>
      </w:r>
      <w:r>
        <w:rPr>
          <w:rFonts w:cs="BDGMIC+Garamond"/>
          <w:color w:val="000000"/>
          <w:sz w:val="22"/>
          <w:szCs w:val="22"/>
          <w:lang w:val="en-GB"/>
        </w:rPr>
        <w:t xml:space="preserve"> </w:t>
      </w:r>
      <w:r w:rsidRPr="009C07ED">
        <w:rPr>
          <w:rFonts w:cs="BDGMIC+Garamond"/>
          <w:color w:val="000000"/>
          <w:sz w:val="22"/>
          <w:szCs w:val="22"/>
          <w:lang w:val="en-GB"/>
        </w:rPr>
        <w:t>What discussions, pages, or files have attracted the most interest</w:t>
      </w:r>
      <w:r>
        <w:rPr>
          <w:rFonts w:cs="BDGMIC+Garamond"/>
          <w:color w:val="000000"/>
          <w:sz w:val="22"/>
          <w:szCs w:val="22"/>
          <w:lang w:val="en-GB"/>
        </w:rPr>
        <w:t xml:space="preserve"> </w:t>
      </w:r>
      <w:r w:rsidRPr="009C07ED">
        <w:rPr>
          <w:rFonts w:cs="BDGMIC+Garamond"/>
          <w:color w:val="000000"/>
          <w:sz w:val="22"/>
          <w:szCs w:val="22"/>
          <w:lang w:val="en-GB"/>
        </w:rPr>
        <w:t>from different kinds of participants? How do network structures</w:t>
      </w:r>
      <w:r>
        <w:rPr>
          <w:rFonts w:cs="BDGMIC+Garamond"/>
          <w:color w:val="000000"/>
          <w:sz w:val="22"/>
          <w:szCs w:val="22"/>
          <w:lang w:val="en-GB"/>
        </w:rPr>
        <w:t xml:space="preserve"> </w:t>
      </w:r>
      <w:r w:rsidRPr="009C07ED">
        <w:rPr>
          <w:rFonts w:cs="BDGMIC+Garamond"/>
          <w:color w:val="000000"/>
          <w:sz w:val="22"/>
          <w:szCs w:val="22"/>
          <w:lang w:val="en-GB"/>
        </w:rPr>
        <w:t>correlate with the contributions people make within the social</w:t>
      </w:r>
      <w:r>
        <w:rPr>
          <w:rFonts w:cs="BDGMIC+Garamond"/>
          <w:color w:val="000000"/>
          <w:sz w:val="22"/>
          <w:szCs w:val="22"/>
          <w:lang w:val="en-GB"/>
        </w:rPr>
        <w:t xml:space="preserve"> </w:t>
      </w:r>
      <w:r w:rsidRPr="009C07ED">
        <w:rPr>
          <w:rFonts w:cs="BDGMIC+Garamond"/>
          <w:color w:val="000000"/>
          <w:sz w:val="22"/>
          <w:szCs w:val="22"/>
          <w:lang w:val="en-GB"/>
        </w:rPr>
        <w:t>media space?</w:t>
      </w:r>
      <w:r>
        <w:rPr>
          <w:rFonts w:cs="BDGMIC+Garamond"/>
          <w:color w:val="000000"/>
          <w:sz w:val="22"/>
          <w:szCs w:val="22"/>
          <w:lang w:val="en-GB"/>
        </w:rPr>
        <w:t xml:space="preserve"> [</w:t>
      </w:r>
      <w:proofErr w:type="spellStart"/>
      <w:r w:rsidRPr="009C07ED">
        <w:rPr>
          <w:rFonts w:cs="BDGMIC+Garamond"/>
          <w:color w:val="000000"/>
          <w:sz w:val="22"/>
          <w:szCs w:val="22"/>
          <w:lang w:val="en-GB"/>
        </w:rPr>
        <w:t>Analyzing</w:t>
      </w:r>
      <w:proofErr w:type="spellEnd"/>
      <w:r w:rsidRPr="009C07ED">
        <w:rPr>
          <w:rFonts w:cs="BDGMIC+Garamond"/>
          <w:color w:val="000000"/>
          <w:sz w:val="22"/>
          <w:szCs w:val="22"/>
          <w:lang w:val="en-GB"/>
        </w:rPr>
        <w:t xml:space="preserve"> (Social Media) Networks with </w:t>
      </w:r>
      <w:proofErr w:type="spellStart"/>
      <w:r w:rsidRPr="009C07ED">
        <w:rPr>
          <w:rFonts w:cs="BDGMIC+Garamond"/>
          <w:color w:val="000000"/>
          <w:sz w:val="22"/>
          <w:szCs w:val="22"/>
          <w:lang w:val="en-GB"/>
        </w:rPr>
        <w:t>NodeXL</w:t>
      </w:r>
      <w:proofErr w:type="spellEnd"/>
      <w:r>
        <w:rPr>
          <w:rFonts w:cs="BDGMIC+Garamond"/>
          <w:color w:val="000000"/>
          <w:sz w:val="22"/>
          <w:szCs w:val="22"/>
          <w:lang w:val="en-GB"/>
        </w:rPr>
        <w:t>]</w:t>
      </w:r>
      <w:commentRangeEnd w:id="394"/>
      <w:r w:rsidR="00A019D3">
        <w:rPr>
          <w:rStyle w:val="Refdecomentario"/>
        </w:rPr>
        <w:commentReference w:id="394"/>
      </w:r>
    </w:p>
    <w:p w:rsidR="0045681F" w:rsidRDefault="0045681F" w:rsidP="0045681F">
      <w:pPr>
        <w:jc w:val="both"/>
        <w:rPr>
          <w:rFonts w:cs="BDGMIC+Garamond"/>
          <w:color w:val="000000"/>
          <w:sz w:val="22"/>
          <w:szCs w:val="22"/>
          <w:lang w:val="en-GB"/>
        </w:rPr>
      </w:pPr>
      <w:r>
        <w:rPr>
          <w:rFonts w:cs="BDGMIC+Garamond"/>
          <w:color w:val="000000"/>
          <w:sz w:val="22"/>
          <w:szCs w:val="22"/>
          <w:lang w:val="en-GB"/>
        </w:rPr>
        <w:t xml:space="preserve">The most used way to represent the social networks in these tools is by graphs. It is </w:t>
      </w:r>
      <w:ins w:id="395" w:author="IO" w:date="2011-04-18T12:24:00Z">
        <w:r w:rsidR="00A019D3">
          <w:rPr>
            <w:rFonts w:cs="BDGMIC+Garamond"/>
            <w:color w:val="000000"/>
            <w:sz w:val="22"/>
            <w:szCs w:val="22"/>
            <w:lang w:val="en-GB"/>
          </w:rPr>
          <w:t xml:space="preserve">the </w:t>
        </w:r>
      </w:ins>
      <w:r>
        <w:rPr>
          <w:rFonts w:cs="BDGMIC+Garamond"/>
          <w:color w:val="000000"/>
          <w:sz w:val="22"/>
          <w:szCs w:val="22"/>
          <w:lang w:val="en-GB"/>
        </w:rPr>
        <w:t xml:space="preserve">easiest method to recognize network’s properties and perform visualization with graphical software, so the user can with a simple view check groups and relationships. </w:t>
      </w:r>
    </w:p>
    <w:p w:rsidR="0045681F" w:rsidRDefault="0045681F" w:rsidP="0045681F">
      <w:pPr>
        <w:jc w:val="both"/>
        <w:rPr>
          <w:rFonts w:cs="BDGMIC+Garamond"/>
          <w:color w:val="000000"/>
          <w:sz w:val="22"/>
          <w:szCs w:val="22"/>
          <w:lang w:val="en-GB"/>
        </w:rPr>
      </w:pPr>
      <w:r w:rsidRPr="00B924A1">
        <w:rPr>
          <w:rFonts w:cs="BDGMIC+Garamond"/>
          <w:color w:val="000000"/>
          <w:sz w:val="22"/>
          <w:szCs w:val="22"/>
          <w:lang w:val="en-GB"/>
        </w:rPr>
        <w:t>Graphs are appropriate models for many problems that arise in computer science and its</w:t>
      </w:r>
      <w:r>
        <w:rPr>
          <w:rFonts w:cs="BDGMIC+Garamond"/>
          <w:color w:val="000000"/>
          <w:sz w:val="22"/>
          <w:szCs w:val="22"/>
          <w:lang w:val="en-GB"/>
        </w:rPr>
        <w:t xml:space="preserve"> </w:t>
      </w:r>
      <w:r w:rsidRPr="00B924A1">
        <w:rPr>
          <w:rFonts w:cs="BDGMIC+Garamond"/>
          <w:color w:val="000000"/>
          <w:sz w:val="22"/>
          <w:szCs w:val="22"/>
          <w:lang w:val="en-GB"/>
        </w:rPr>
        <w:t>applications. Graph drawings are a useful way of depicting these models, and so graph</w:t>
      </w:r>
      <w:r>
        <w:rPr>
          <w:rFonts w:cs="BDGMIC+Garamond"/>
          <w:color w:val="000000"/>
          <w:sz w:val="22"/>
          <w:szCs w:val="22"/>
          <w:lang w:val="en-GB"/>
        </w:rPr>
        <w:t xml:space="preserve"> </w:t>
      </w:r>
      <w:r w:rsidRPr="00B924A1">
        <w:rPr>
          <w:rFonts w:cs="BDGMIC+Garamond"/>
          <w:color w:val="000000"/>
          <w:sz w:val="22"/>
          <w:szCs w:val="22"/>
          <w:lang w:val="en-GB"/>
        </w:rPr>
        <w:t>visualization has found many applications in the design and analysis of communication</w:t>
      </w:r>
      <w:r>
        <w:rPr>
          <w:rFonts w:cs="BDGMIC+Garamond"/>
          <w:color w:val="000000"/>
          <w:sz w:val="22"/>
          <w:szCs w:val="22"/>
          <w:lang w:val="en-GB"/>
        </w:rPr>
        <w:t xml:space="preserve"> </w:t>
      </w:r>
      <w:r w:rsidRPr="00B924A1">
        <w:rPr>
          <w:rFonts w:cs="BDGMIC+Garamond"/>
          <w:color w:val="000000"/>
          <w:sz w:val="22"/>
          <w:szCs w:val="22"/>
          <w:lang w:val="en-GB"/>
        </w:rPr>
        <w:t>networks, linked documents, and the static and dynamic structure of programs. Thus, there is</w:t>
      </w:r>
      <w:r>
        <w:rPr>
          <w:rFonts w:cs="BDGMIC+Garamond"/>
          <w:color w:val="000000"/>
          <w:sz w:val="22"/>
          <w:szCs w:val="22"/>
          <w:lang w:val="en-GB"/>
        </w:rPr>
        <w:t xml:space="preserve"> </w:t>
      </w:r>
      <w:r w:rsidRPr="00B924A1">
        <w:rPr>
          <w:rFonts w:cs="BDGMIC+Garamond"/>
          <w:color w:val="000000"/>
          <w:sz w:val="22"/>
          <w:szCs w:val="22"/>
          <w:lang w:val="en-GB"/>
        </w:rPr>
        <w:t>a need for tools to display and manipulate graphs.</w:t>
      </w:r>
      <w:r>
        <w:rPr>
          <w:rFonts w:cs="BDGMIC+Garamond"/>
          <w:color w:val="000000"/>
          <w:sz w:val="22"/>
          <w:szCs w:val="22"/>
          <w:lang w:val="en-GB"/>
        </w:rPr>
        <w:t xml:space="preserve"> [</w:t>
      </w:r>
      <w:proofErr w:type="spellStart"/>
      <w:r w:rsidRPr="00B924A1">
        <w:rPr>
          <w:rFonts w:cs="BDGMIC+Garamond"/>
          <w:color w:val="000000"/>
          <w:sz w:val="22"/>
          <w:szCs w:val="22"/>
          <w:lang w:val="en-GB"/>
        </w:rPr>
        <w:t>OpenGraphVisualizationSystemAndAppstoSWENG</w:t>
      </w:r>
      <w:proofErr w:type="spellEnd"/>
      <w:r>
        <w:rPr>
          <w:rFonts w:cs="BDGMIC+Garamond"/>
          <w:color w:val="000000"/>
          <w:sz w:val="22"/>
          <w:szCs w:val="22"/>
          <w:lang w:val="en-GB"/>
        </w:rPr>
        <w:t>]</w:t>
      </w:r>
    </w:p>
    <w:p w:rsidR="0045681F" w:rsidRDefault="0045681F" w:rsidP="0045681F">
      <w:pPr>
        <w:jc w:val="both"/>
        <w:rPr>
          <w:rFonts w:cs="BDGMIC+Garamond"/>
          <w:color w:val="000000"/>
          <w:sz w:val="22"/>
          <w:szCs w:val="22"/>
          <w:lang w:val="en-GB"/>
        </w:rPr>
      </w:pPr>
    </w:p>
    <w:p w:rsidR="0045681F" w:rsidRPr="003A2212" w:rsidRDefault="003A2212" w:rsidP="0045681F">
      <w:pPr>
        <w:pStyle w:val="Ttulo2"/>
        <w:numPr>
          <w:ilvl w:val="1"/>
          <w:numId w:val="1"/>
        </w:numPr>
        <w:tabs>
          <w:tab w:val="left" w:pos="993"/>
        </w:tabs>
        <w:rPr>
          <w:rFonts w:ascii="Times New Roman" w:hAnsi="Times New Roman"/>
          <w:color w:val="auto"/>
          <w:sz w:val="36"/>
        </w:rPr>
      </w:pPr>
      <w:bookmarkStart w:id="396" w:name="_Toc290900286"/>
      <w:proofErr w:type="spellStart"/>
      <w:r>
        <w:rPr>
          <w:rFonts w:ascii="Times New Roman" w:hAnsi="Times New Roman"/>
          <w:color w:val="auto"/>
          <w:sz w:val="36"/>
        </w:rPr>
        <w:t>Análisis</w:t>
      </w:r>
      <w:proofErr w:type="spellEnd"/>
      <w:r>
        <w:rPr>
          <w:rFonts w:ascii="Times New Roman" w:hAnsi="Times New Roman"/>
          <w:color w:val="auto"/>
          <w:sz w:val="36"/>
        </w:rPr>
        <w:t xml:space="preserve"> de </w:t>
      </w:r>
      <w:proofErr w:type="spellStart"/>
      <w:r>
        <w:rPr>
          <w:rFonts w:ascii="Times New Roman" w:hAnsi="Times New Roman"/>
          <w:color w:val="auto"/>
          <w:sz w:val="36"/>
        </w:rPr>
        <w:t>redes</w:t>
      </w:r>
      <w:proofErr w:type="spellEnd"/>
      <w:r>
        <w:rPr>
          <w:rFonts w:ascii="Times New Roman" w:hAnsi="Times New Roman"/>
          <w:color w:val="auto"/>
          <w:sz w:val="36"/>
        </w:rPr>
        <w:t xml:space="preserve"> </w:t>
      </w:r>
      <w:proofErr w:type="spellStart"/>
      <w:r>
        <w:rPr>
          <w:rFonts w:ascii="Times New Roman" w:hAnsi="Times New Roman"/>
          <w:color w:val="auto"/>
          <w:sz w:val="36"/>
        </w:rPr>
        <w:t>sociales</w:t>
      </w:r>
      <w:bookmarkEnd w:id="396"/>
      <w:proofErr w:type="spellEnd"/>
    </w:p>
    <w:p w:rsidR="0045681F" w:rsidRPr="00FF1346" w:rsidRDefault="0045681F" w:rsidP="0045681F">
      <w:pPr>
        <w:jc w:val="both"/>
        <w:rPr>
          <w:rFonts w:cs="BDGMIC+Garamond"/>
          <w:color w:val="000000"/>
          <w:sz w:val="22"/>
          <w:szCs w:val="22"/>
          <w:lang w:val="en-GB"/>
        </w:rPr>
      </w:pPr>
    </w:p>
    <w:p w:rsidR="003A2212" w:rsidRPr="00687AA9" w:rsidRDefault="003A2212" w:rsidP="003A2212">
      <w:pPr>
        <w:ind w:left="426"/>
        <w:jc w:val="both"/>
        <w:rPr>
          <w:rFonts w:cs="BDGMIC+Garamond"/>
          <w:color w:val="000000"/>
          <w:sz w:val="22"/>
          <w:szCs w:val="22"/>
          <w:lang w:val="en-GB"/>
        </w:rPr>
      </w:pPr>
      <w:commentRangeStart w:id="397"/>
      <w:r w:rsidRPr="00687AA9">
        <w:rPr>
          <w:rFonts w:cs="BDGMIC+Garamond"/>
          <w:color w:val="000000"/>
          <w:sz w:val="22"/>
          <w:szCs w:val="22"/>
          <w:lang w:val="en-GB"/>
        </w:rPr>
        <w:t xml:space="preserve">Social network analysis software is used to identify, represent, </w:t>
      </w:r>
      <w:proofErr w:type="spellStart"/>
      <w:r w:rsidRPr="00687AA9">
        <w:rPr>
          <w:rFonts w:cs="BDGMIC+Garamond"/>
          <w:color w:val="000000"/>
          <w:sz w:val="22"/>
          <w:szCs w:val="22"/>
          <w:lang w:val="en-GB"/>
        </w:rPr>
        <w:t>analyze</w:t>
      </w:r>
      <w:proofErr w:type="spellEnd"/>
      <w:r w:rsidRPr="00687AA9">
        <w:rPr>
          <w:rFonts w:cs="BDGMIC+Garamond"/>
          <w:color w:val="000000"/>
          <w:sz w:val="22"/>
          <w:szCs w:val="22"/>
          <w:lang w:val="en-GB"/>
        </w:rPr>
        <w:t>, visualize, or simulate nodes (e.g. agents, organizations, or knowledge) and edges (relationships) from various types of input data (relational and non-relational), including mathematical models of social networks. The output data can be saved in external files. Various input and output file formats exist</w:t>
      </w:r>
      <w:commentRangeEnd w:id="397"/>
      <w:r w:rsidR="00A019D3">
        <w:rPr>
          <w:rStyle w:val="Refdecomentario"/>
        </w:rPr>
        <w:commentReference w:id="397"/>
      </w:r>
      <w:r w:rsidRPr="00687AA9">
        <w:rPr>
          <w:rFonts w:cs="BDGMIC+Garamond"/>
          <w:color w:val="000000"/>
          <w:sz w:val="22"/>
          <w:szCs w:val="22"/>
          <w:lang w:val="en-GB"/>
        </w:rPr>
        <w:t>.</w:t>
      </w:r>
      <w:r>
        <w:rPr>
          <w:rFonts w:cs="BDGMIC+Garamond"/>
          <w:color w:val="000000"/>
          <w:sz w:val="22"/>
          <w:szCs w:val="22"/>
          <w:lang w:val="en-GB"/>
        </w:rPr>
        <w:t xml:space="preserve"> </w:t>
      </w:r>
      <w:r w:rsidRPr="00687AA9">
        <w:rPr>
          <w:rFonts w:cs="BDGMIC+Garamond"/>
          <w:color w:val="000000"/>
          <w:sz w:val="22"/>
          <w:szCs w:val="22"/>
          <w:lang w:val="en-GB"/>
        </w:rPr>
        <w:t>[</w:t>
      </w:r>
      <w:proofErr w:type="spellStart"/>
      <w:proofErr w:type="gramStart"/>
      <w:r w:rsidRPr="00687AA9">
        <w:rPr>
          <w:rFonts w:cs="BDGMIC+Garamond"/>
          <w:color w:val="000000"/>
          <w:sz w:val="22"/>
          <w:szCs w:val="22"/>
          <w:lang w:val="en-GB"/>
        </w:rPr>
        <w:t>wikipedia</w:t>
      </w:r>
      <w:proofErr w:type="spellEnd"/>
      <w:proofErr w:type="gramEnd"/>
      <w:r w:rsidRPr="00687AA9">
        <w:rPr>
          <w:rFonts w:cs="BDGMIC+Garamond"/>
          <w:color w:val="000000"/>
          <w:sz w:val="22"/>
          <w:szCs w:val="22"/>
          <w:lang w:val="en-GB"/>
        </w:rPr>
        <w:t>]</w:t>
      </w:r>
    </w:p>
    <w:p w:rsidR="003A2212" w:rsidRPr="00687AA9" w:rsidRDefault="003A2212" w:rsidP="003A2212">
      <w:pPr>
        <w:ind w:left="426"/>
        <w:jc w:val="both"/>
        <w:rPr>
          <w:rFonts w:cs="BDGMIC+Garamond"/>
          <w:color w:val="000000"/>
          <w:sz w:val="22"/>
          <w:szCs w:val="22"/>
          <w:lang w:val="en-GB"/>
        </w:rPr>
      </w:pPr>
    </w:p>
    <w:p w:rsidR="003A2212" w:rsidRPr="00687AA9" w:rsidRDefault="003A2212" w:rsidP="003A2212">
      <w:pPr>
        <w:pStyle w:val="Ttulo3"/>
        <w:numPr>
          <w:ilvl w:val="2"/>
          <w:numId w:val="1"/>
        </w:numPr>
        <w:rPr>
          <w:lang w:val="en-GB"/>
        </w:rPr>
      </w:pPr>
      <w:bookmarkStart w:id="398" w:name="_Toc290900287"/>
      <w:commentRangeStart w:id="399"/>
      <w:proofErr w:type="spellStart"/>
      <w:r w:rsidRPr="00687AA9">
        <w:rPr>
          <w:lang w:val="en-GB"/>
        </w:rPr>
        <w:t>Pajek</w:t>
      </w:r>
      <w:commentRangeEnd w:id="399"/>
      <w:proofErr w:type="spellEnd"/>
      <w:r w:rsidR="00A019D3">
        <w:rPr>
          <w:rStyle w:val="Refdecomentario"/>
          <w:rFonts w:ascii="Times New Roman" w:eastAsia="Times New Roman" w:hAnsi="Times New Roman" w:cs="Times New Roman"/>
          <w:b w:val="0"/>
          <w:bCs w:val="0"/>
          <w:lang w:eastAsia="es-ES_tradnl"/>
        </w:rPr>
        <w:commentReference w:id="399"/>
      </w:r>
      <w:bookmarkEnd w:id="398"/>
    </w:p>
    <w:p w:rsidR="003A2212" w:rsidRPr="00687AA9" w:rsidRDefault="003A2212" w:rsidP="003A2212">
      <w:pPr>
        <w:ind w:left="426"/>
        <w:jc w:val="both"/>
        <w:rPr>
          <w:rFonts w:cs="BDGMIC+Garamond"/>
          <w:color w:val="000000"/>
          <w:sz w:val="22"/>
          <w:szCs w:val="22"/>
          <w:lang w:val="en-GB"/>
        </w:rPr>
      </w:pPr>
      <w:proofErr w:type="spellStart"/>
      <w:r w:rsidRPr="00687AA9">
        <w:rPr>
          <w:rFonts w:cs="BDGMIC+Garamond"/>
          <w:color w:val="000000"/>
          <w:sz w:val="22"/>
          <w:szCs w:val="22"/>
          <w:lang w:val="en-GB"/>
        </w:rPr>
        <w:t>Pajek</w:t>
      </w:r>
      <w:proofErr w:type="spellEnd"/>
      <w:r w:rsidRPr="00687AA9">
        <w:rPr>
          <w:rFonts w:cs="BDGMIC+Garamond"/>
          <w:color w:val="000000"/>
          <w:sz w:val="22"/>
          <w:szCs w:val="22"/>
          <w:lang w:val="en-GB"/>
        </w:rPr>
        <w:t xml:space="preserve"> is a program, for</w:t>
      </w:r>
      <w:r>
        <w:rPr>
          <w:rFonts w:cs="BDGMIC+Garamond"/>
          <w:color w:val="000000"/>
          <w:sz w:val="22"/>
          <w:szCs w:val="22"/>
          <w:lang w:val="en-GB"/>
        </w:rPr>
        <w:t xml:space="preserve"> Windows, for analysis and visu</w:t>
      </w:r>
      <w:r w:rsidRPr="00687AA9">
        <w:rPr>
          <w:rFonts w:cs="BDGMIC+Garamond"/>
          <w:color w:val="000000"/>
          <w:sz w:val="22"/>
          <w:szCs w:val="22"/>
          <w:lang w:val="en-GB"/>
        </w:rPr>
        <w:t xml:space="preserve">alization of large networks having some ten or </w:t>
      </w:r>
      <w:proofErr w:type="spellStart"/>
      <w:r w:rsidRPr="00687AA9">
        <w:rPr>
          <w:rFonts w:cs="BDGMIC+Garamond"/>
          <w:color w:val="000000"/>
          <w:sz w:val="22"/>
          <w:szCs w:val="22"/>
          <w:lang w:val="en-GB"/>
        </w:rPr>
        <w:t>houndred</w:t>
      </w:r>
      <w:proofErr w:type="spellEnd"/>
      <w:r>
        <w:rPr>
          <w:rFonts w:cs="BDGMIC+Garamond"/>
          <w:color w:val="000000"/>
          <w:sz w:val="22"/>
          <w:szCs w:val="22"/>
          <w:lang w:val="en-GB"/>
        </w:rPr>
        <w:t xml:space="preserve"> </w:t>
      </w:r>
      <w:r w:rsidRPr="00687AA9">
        <w:rPr>
          <w:rFonts w:cs="BDGMIC+Garamond"/>
          <w:color w:val="000000"/>
          <w:sz w:val="22"/>
          <w:szCs w:val="22"/>
          <w:lang w:val="en-GB"/>
        </w:rPr>
        <w:t xml:space="preserve">of thousands of vertices. In Slovenian language </w:t>
      </w:r>
      <w:proofErr w:type="spellStart"/>
      <w:r w:rsidRPr="00687AA9">
        <w:rPr>
          <w:rFonts w:cs="BDGMIC+Garamond"/>
          <w:color w:val="000000"/>
          <w:sz w:val="22"/>
          <w:szCs w:val="22"/>
          <w:lang w:val="en-GB"/>
        </w:rPr>
        <w:t>pajek</w:t>
      </w:r>
      <w:proofErr w:type="spellEnd"/>
      <w:r>
        <w:rPr>
          <w:rFonts w:cs="BDGMIC+Garamond"/>
          <w:color w:val="000000"/>
          <w:sz w:val="22"/>
          <w:szCs w:val="22"/>
          <w:lang w:val="en-GB"/>
        </w:rPr>
        <w:t xml:space="preserve"> </w:t>
      </w:r>
      <w:r w:rsidRPr="00687AA9">
        <w:rPr>
          <w:rFonts w:cs="BDGMIC+Garamond"/>
          <w:color w:val="000000"/>
          <w:sz w:val="22"/>
          <w:szCs w:val="22"/>
          <w:lang w:val="en-GB"/>
        </w:rPr>
        <w:t>means spider.</w:t>
      </w:r>
      <w:r>
        <w:rPr>
          <w:rFonts w:cs="BDGMIC+Garamond"/>
          <w:color w:val="000000"/>
          <w:sz w:val="22"/>
          <w:szCs w:val="22"/>
          <w:lang w:val="en-GB"/>
        </w:rPr>
        <w:t xml:space="preserve"> </w:t>
      </w:r>
      <w:r w:rsidRPr="00687AA9">
        <w:rPr>
          <w:rFonts w:cs="BDGMIC+Garamond"/>
          <w:color w:val="000000"/>
          <w:sz w:val="22"/>
          <w:szCs w:val="22"/>
          <w:lang w:val="en-GB"/>
        </w:rPr>
        <w:t xml:space="preserve">The design of </w:t>
      </w:r>
      <w:proofErr w:type="spellStart"/>
      <w:r w:rsidRPr="00687AA9">
        <w:rPr>
          <w:rFonts w:cs="BDGMIC+Garamond"/>
          <w:color w:val="000000"/>
          <w:sz w:val="22"/>
          <w:szCs w:val="22"/>
          <w:lang w:val="en-GB"/>
        </w:rPr>
        <w:t>Pajek</w:t>
      </w:r>
      <w:proofErr w:type="spellEnd"/>
      <w:r w:rsidRPr="00687AA9">
        <w:rPr>
          <w:rFonts w:cs="BDGMIC+Garamond"/>
          <w:color w:val="000000"/>
          <w:sz w:val="22"/>
          <w:szCs w:val="22"/>
          <w:lang w:val="en-GB"/>
        </w:rPr>
        <w:t xml:space="preserve"> is based on experiences gained in development of</w:t>
      </w:r>
      <w:r>
        <w:rPr>
          <w:rFonts w:cs="BDGMIC+Garamond"/>
          <w:color w:val="000000"/>
          <w:sz w:val="22"/>
          <w:szCs w:val="22"/>
          <w:lang w:val="en-GB"/>
        </w:rPr>
        <w:t xml:space="preserve"> </w:t>
      </w:r>
      <w:r w:rsidRPr="00687AA9">
        <w:rPr>
          <w:rFonts w:cs="BDGMIC+Garamond"/>
          <w:color w:val="000000"/>
          <w:sz w:val="22"/>
          <w:szCs w:val="22"/>
          <w:lang w:val="en-GB"/>
        </w:rPr>
        <w:t>graph data structure and algorithms libraries Graph and X-</w:t>
      </w:r>
      <w:proofErr w:type="gramStart"/>
      <w:r w:rsidRPr="00687AA9">
        <w:rPr>
          <w:rFonts w:cs="BDGMIC+Garamond"/>
          <w:color w:val="000000"/>
          <w:sz w:val="22"/>
          <w:szCs w:val="22"/>
          <w:lang w:val="en-GB"/>
        </w:rPr>
        <w:t>graph ,</w:t>
      </w:r>
      <w:proofErr w:type="gramEnd"/>
      <w:r>
        <w:rPr>
          <w:rFonts w:cs="BDGMIC+Garamond"/>
          <w:color w:val="000000"/>
          <w:sz w:val="22"/>
          <w:szCs w:val="22"/>
          <w:lang w:val="en-GB"/>
        </w:rPr>
        <w:t xml:space="preserve"> </w:t>
      </w:r>
      <w:r w:rsidRPr="00687AA9">
        <w:rPr>
          <w:rFonts w:cs="BDGMIC+Garamond"/>
          <w:color w:val="000000"/>
          <w:sz w:val="22"/>
          <w:szCs w:val="22"/>
          <w:lang w:val="en-GB"/>
        </w:rPr>
        <w:t xml:space="preserve">collection of network analysis and visualization programs STRAN, </w:t>
      </w:r>
      <w:proofErr w:type="spellStart"/>
      <w:r w:rsidRPr="00687AA9">
        <w:rPr>
          <w:rFonts w:cs="BDGMIC+Garamond"/>
          <w:color w:val="000000"/>
          <w:sz w:val="22"/>
          <w:szCs w:val="22"/>
          <w:lang w:val="en-GB"/>
        </w:rPr>
        <w:t>RelCalc</w:t>
      </w:r>
      <w:proofErr w:type="spellEnd"/>
      <w:r w:rsidRPr="00687AA9">
        <w:rPr>
          <w:rFonts w:cs="BDGMIC+Garamond"/>
          <w:color w:val="000000"/>
          <w:sz w:val="22"/>
          <w:szCs w:val="22"/>
          <w:lang w:val="en-GB"/>
        </w:rPr>
        <w:t>,</w:t>
      </w:r>
      <w:r>
        <w:rPr>
          <w:rFonts w:cs="BDGMIC+Garamond"/>
          <w:color w:val="000000"/>
          <w:sz w:val="22"/>
          <w:szCs w:val="22"/>
          <w:lang w:val="en-GB"/>
        </w:rPr>
        <w:t xml:space="preserve"> </w:t>
      </w:r>
      <w:r w:rsidRPr="00687AA9">
        <w:rPr>
          <w:rFonts w:cs="BDGMIC+Garamond"/>
          <w:color w:val="000000"/>
          <w:sz w:val="22"/>
          <w:szCs w:val="22"/>
          <w:lang w:val="en-GB"/>
        </w:rPr>
        <w:t xml:space="preserve">Draw, </w:t>
      </w:r>
      <w:proofErr w:type="spellStart"/>
      <w:r w:rsidRPr="00687AA9">
        <w:rPr>
          <w:rFonts w:cs="BDGMIC+Garamond"/>
          <w:color w:val="000000"/>
          <w:sz w:val="22"/>
          <w:szCs w:val="22"/>
          <w:lang w:val="en-GB"/>
        </w:rPr>
        <w:t>Energ</w:t>
      </w:r>
      <w:proofErr w:type="spellEnd"/>
      <w:r w:rsidRPr="00687AA9">
        <w:rPr>
          <w:rFonts w:cs="BDGMIC+Garamond"/>
          <w:color w:val="000000"/>
          <w:sz w:val="22"/>
          <w:szCs w:val="22"/>
          <w:lang w:val="en-GB"/>
        </w:rPr>
        <w:t xml:space="preserve">, and SGML-based graph description </w:t>
      </w:r>
      <w:proofErr w:type="spellStart"/>
      <w:r w:rsidRPr="00687AA9">
        <w:rPr>
          <w:rFonts w:cs="BDGMIC+Garamond"/>
          <w:color w:val="000000"/>
          <w:sz w:val="22"/>
          <w:szCs w:val="22"/>
          <w:lang w:val="en-GB"/>
        </w:rPr>
        <w:t>markup</w:t>
      </w:r>
      <w:proofErr w:type="spellEnd"/>
      <w:r w:rsidRPr="00687AA9">
        <w:rPr>
          <w:rFonts w:cs="BDGMIC+Garamond"/>
          <w:color w:val="000000"/>
          <w:sz w:val="22"/>
          <w:szCs w:val="22"/>
          <w:lang w:val="en-GB"/>
        </w:rPr>
        <w:t xml:space="preserve"> language </w:t>
      </w:r>
      <w:proofErr w:type="spellStart"/>
      <w:r w:rsidRPr="00687AA9">
        <w:rPr>
          <w:rFonts w:cs="BDGMIC+Garamond"/>
          <w:color w:val="000000"/>
          <w:sz w:val="22"/>
          <w:szCs w:val="22"/>
          <w:lang w:val="en-GB"/>
        </w:rPr>
        <w:t>NetML</w:t>
      </w:r>
      <w:proofErr w:type="spellEnd"/>
      <w:r w:rsidRPr="00687AA9">
        <w:rPr>
          <w:rFonts w:cs="BDGMIC+Garamond"/>
          <w:color w:val="000000"/>
          <w:sz w:val="22"/>
          <w:szCs w:val="22"/>
          <w:lang w:val="en-GB"/>
        </w:rPr>
        <w:t xml:space="preserve">. We started the development of </w:t>
      </w:r>
      <w:proofErr w:type="spellStart"/>
      <w:r w:rsidRPr="00687AA9">
        <w:rPr>
          <w:rFonts w:cs="BDGMIC+Garamond"/>
          <w:color w:val="000000"/>
          <w:sz w:val="22"/>
          <w:szCs w:val="22"/>
          <w:lang w:val="en-GB"/>
        </w:rPr>
        <w:t>Pajek</w:t>
      </w:r>
      <w:proofErr w:type="spellEnd"/>
      <w:r w:rsidRPr="00687AA9">
        <w:rPr>
          <w:rFonts w:cs="BDGMIC+Garamond"/>
          <w:color w:val="000000"/>
          <w:sz w:val="22"/>
          <w:szCs w:val="22"/>
          <w:lang w:val="en-GB"/>
        </w:rPr>
        <w:t xml:space="preserve"> in November 1996.</w:t>
      </w:r>
    </w:p>
    <w:p w:rsidR="003A2212" w:rsidRPr="00687AA9" w:rsidRDefault="003A2212" w:rsidP="003A2212">
      <w:pPr>
        <w:ind w:left="426"/>
        <w:jc w:val="both"/>
        <w:rPr>
          <w:rFonts w:cs="BDGMIC+Garamond"/>
          <w:color w:val="000000"/>
          <w:sz w:val="22"/>
          <w:szCs w:val="22"/>
          <w:lang w:val="en-GB"/>
        </w:rPr>
      </w:pPr>
      <w:r w:rsidRPr="00687AA9">
        <w:rPr>
          <w:rFonts w:cs="BDGMIC+Garamond"/>
          <w:color w:val="000000"/>
          <w:sz w:val="22"/>
          <w:szCs w:val="22"/>
          <w:lang w:val="en-GB"/>
        </w:rPr>
        <w:t xml:space="preserve">With </w:t>
      </w:r>
      <w:proofErr w:type="spellStart"/>
      <w:r w:rsidRPr="00687AA9">
        <w:rPr>
          <w:rFonts w:cs="BDGMIC+Garamond"/>
          <w:color w:val="000000"/>
          <w:sz w:val="22"/>
          <w:szCs w:val="22"/>
          <w:lang w:val="en-GB"/>
        </w:rPr>
        <w:t>Pajek</w:t>
      </w:r>
      <w:proofErr w:type="spellEnd"/>
      <w:r w:rsidRPr="00687AA9">
        <w:rPr>
          <w:rFonts w:cs="BDGMIC+Garamond"/>
          <w:color w:val="000000"/>
          <w:sz w:val="22"/>
          <w:szCs w:val="22"/>
          <w:lang w:val="en-GB"/>
        </w:rPr>
        <w:t xml:space="preserve"> we can find </w:t>
      </w:r>
      <w:r>
        <w:rPr>
          <w:rFonts w:cs="BDGMIC+Garamond"/>
          <w:color w:val="000000"/>
          <w:sz w:val="22"/>
          <w:szCs w:val="22"/>
          <w:lang w:val="en-GB"/>
        </w:rPr>
        <w:t>clusters (components, neighbour</w:t>
      </w:r>
      <w:r w:rsidRPr="00687AA9">
        <w:rPr>
          <w:rFonts w:cs="BDGMIC+Garamond"/>
          <w:color w:val="000000"/>
          <w:sz w:val="22"/>
          <w:szCs w:val="22"/>
          <w:lang w:val="en-GB"/>
        </w:rPr>
        <w:t>hoods of `important' vertices, cores, etc.) in a network, extract vertices that</w:t>
      </w:r>
      <w:r>
        <w:rPr>
          <w:rFonts w:cs="BDGMIC+Garamond"/>
          <w:color w:val="000000"/>
          <w:sz w:val="22"/>
          <w:szCs w:val="22"/>
          <w:lang w:val="en-GB"/>
        </w:rPr>
        <w:t xml:space="preserve"> </w:t>
      </w:r>
      <w:r w:rsidRPr="00687AA9">
        <w:rPr>
          <w:rFonts w:cs="BDGMIC+Garamond"/>
          <w:color w:val="000000"/>
          <w:sz w:val="22"/>
          <w:szCs w:val="22"/>
          <w:lang w:val="en-GB"/>
        </w:rPr>
        <w:t>belong to the same clusters and show them separately, possibly with the parts</w:t>
      </w:r>
      <w:r>
        <w:rPr>
          <w:rFonts w:cs="BDGMIC+Garamond"/>
          <w:color w:val="000000"/>
          <w:sz w:val="22"/>
          <w:szCs w:val="22"/>
          <w:lang w:val="en-GB"/>
        </w:rPr>
        <w:t xml:space="preserve"> </w:t>
      </w:r>
      <w:r w:rsidRPr="00687AA9">
        <w:rPr>
          <w:rFonts w:cs="BDGMIC+Garamond"/>
          <w:color w:val="000000"/>
          <w:sz w:val="22"/>
          <w:szCs w:val="22"/>
          <w:lang w:val="en-GB"/>
        </w:rPr>
        <w:t>of the context (detailed local view), shrink v</w:t>
      </w:r>
      <w:r>
        <w:rPr>
          <w:rFonts w:cs="BDGMIC+Garamond"/>
          <w:color w:val="000000"/>
          <w:sz w:val="22"/>
          <w:szCs w:val="22"/>
          <w:lang w:val="en-GB"/>
        </w:rPr>
        <w:t>ertices in clusters and show re</w:t>
      </w:r>
      <w:r w:rsidRPr="00687AA9">
        <w:rPr>
          <w:rFonts w:cs="BDGMIC+Garamond"/>
          <w:color w:val="000000"/>
          <w:sz w:val="22"/>
          <w:szCs w:val="22"/>
          <w:lang w:val="en-GB"/>
        </w:rPr>
        <w:t>lations among clusters (global view).[</w:t>
      </w:r>
      <w:proofErr w:type="spellStart"/>
      <w:r w:rsidRPr="00687AA9">
        <w:rPr>
          <w:rFonts w:cs="BDGMIC+Garamond"/>
          <w:color w:val="000000"/>
          <w:sz w:val="22"/>
          <w:szCs w:val="22"/>
          <w:lang w:val="en-GB"/>
        </w:rPr>
        <w:t>Pajek</w:t>
      </w:r>
      <w:proofErr w:type="spellEnd"/>
      <w:r w:rsidRPr="00687AA9">
        <w:rPr>
          <w:rFonts w:cs="BDGMIC+Garamond"/>
          <w:color w:val="000000"/>
          <w:sz w:val="22"/>
          <w:szCs w:val="22"/>
          <w:lang w:val="en-GB"/>
        </w:rPr>
        <w:t>, Analysis and Visualization of Large Networks]</w:t>
      </w:r>
    </w:p>
    <w:p w:rsidR="003A2212" w:rsidRPr="00687AA9" w:rsidRDefault="003A2212" w:rsidP="003A2212">
      <w:pPr>
        <w:ind w:left="426"/>
        <w:jc w:val="both"/>
        <w:rPr>
          <w:rFonts w:cs="BDGMIC+Garamond"/>
          <w:color w:val="000000"/>
          <w:sz w:val="22"/>
          <w:szCs w:val="22"/>
          <w:lang w:val="en-GB"/>
        </w:rPr>
      </w:pPr>
    </w:p>
    <w:p w:rsidR="003A2212" w:rsidRPr="00687AA9" w:rsidRDefault="003A2212" w:rsidP="003A2212">
      <w:pPr>
        <w:pStyle w:val="Ttulo3"/>
        <w:numPr>
          <w:ilvl w:val="2"/>
          <w:numId w:val="1"/>
        </w:numPr>
        <w:rPr>
          <w:lang w:val="en-GB"/>
        </w:rPr>
      </w:pPr>
      <w:bookmarkStart w:id="400" w:name="_Toc290900288"/>
      <w:proofErr w:type="spellStart"/>
      <w:r w:rsidRPr="00687AA9">
        <w:rPr>
          <w:lang w:val="en-GB"/>
        </w:rPr>
        <w:t>Visione</w:t>
      </w:r>
      <w:bookmarkEnd w:id="400"/>
      <w:proofErr w:type="spellEnd"/>
    </w:p>
    <w:p w:rsidR="003A2212" w:rsidRDefault="003A2212" w:rsidP="003A2212">
      <w:pPr>
        <w:ind w:left="426"/>
        <w:jc w:val="both"/>
        <w:rPr>
          <w:rFonts w:cs="BDGMIC+Garamond"/>
          <w:color w:val="000000"/>
          <w:sz w:val="22"/>
          <w:szCs w:val="22"/>
          <w:lang w:val="en-GB"/>
        </w:rPr>
      </w:pPr>
      <w:r w:rsidRPr="00687AA9">
        <w:rPr>
          <w:rFonts w:cs="BDGMIC+Garamond"/>
          <w:color w:val="000000"/>
          <w:sz w:val="22"/>
          <w:szCs w:val="22"/>
          <w:lang w:val="en-GB"/>
        </w:rPr>
        <w:t xml:space="preserve">The analysis methods available in </w:t>
      </w:r>
      <w:proofErr w:type="spellStart"/>
      <w:r w:rsidRPr="00687AA9">
        <w:rPr>
          <w:rFonts w:cs="BDGMIC+Garamond"/>
          <w:color w:val="000000"/>
          <w:sz w:val="22"/>
          <w:szCs w:val="22"/>
          <w:lang w:val="en-GB"/>
        </w:rPr>
        <w:t>visone</w:t>
      </w:r>
      <w:proofErr w:type="spellEnd"/>
      <w:r w:rsidRPr="00687AA9">
        <w:rPr>
          <w:rFonts w:cs="BDGMIC+Garamond"/>
          <w:color w:val="000000"/>
          <w:sz w:val="22"/>
          <w:szCs w:val="22"/>
          <w:lang w:val="en-GB"/>
        </w:rPr>
        <w:t xml:space="preserve"> are divided into four main categories according</w:t>
      </w:r>
      <w:r>
        <w:rPr>
          <w:rFonts w:cs="BDGMIC+Garamond"/>
          <w:color w:val="000000"/>
          <w:sz w:val="22"/>
          <w:szCs w:val="22"/>
          <w:lang w:val="en-GB"/>
        </w:rPr>
        <w:t xml:space="preserve"> </w:t>
      </w:r>
      <w:r w:rsidRPr="00687AA9">
        <w:rPr>
          <w:rFonts w:cs="BDGMIC+Garamond"/>
          <w:color w:val="000000"/>
          <w:sz w:val="22"/>
          <w:szCs w:val="22"/>
          <w:lang w:val="en-GB"/>
        </w:rPr>
        <w:t>to the level or subject of interest: vertex, dyad, group, and network level.</w:t>
      </w:r>
    </w:p>
    <w:p w:rsidR="003A2212" w:rsidRPr="00687AA9" w:rsidRDefault="003A2212" w:rsidP="003A2212">
      <w:pPr>
        <w:ind w:left="426"/>
        <w:jc w:val="both"/>
        <w:rPr>
          <w:rFonts w:cs="BDGMIC+Garamond"/>
          <w:color w:val="000000"/>
          <w:sz w:val="22"/>
          <w:szCs w:val="22"/>
          <w:lang w:val="en-GB"/>
        </w:rPr>
      </w:pPr>
      <w:r w:rsidRPr="00687AA9">
        <w:rPr>
          <w:rFonts w:cs="BDGMIC+Garamond"/>
          <w:color w:val="000000"/>
          <w:sz w:val="22"/>
          <w:szCs w:val="22"/>
          <w:lang w:val="en-GB"/>
        </w:rPr>
        <w:t>These levels break further down into measures of the same objective, e. g., connectedness</w:t>
      </w:r>
      <w:r>
        <w:rPr>
          <w:rFonts w:cs="BDGMIC+Garamond"/>
          <w:color w:val="000000"/>
          <w:sz w:val="22"/>
          <w:szCs w:val="22"/>
          <w:lang w:val="en-GB"/>
        </w:rPr>
        <w:t xml:space="preserve"> </w:t>
      </w:r>
      <w:r w:rsidRPr="00687AA9">
        <w:rPr>
          <w:rFonts w:cs="BDGMIC+Garamond"/>
          <w:color w:val="000000"/>
          <w:sz w:val="22"/>
          <w:szCs w:val="22"/>
          <w:lang w:val="en-GB"/>
        </w:rPr>
        <w:t>or cohesiveness. The purpose of this categorization is to guide the user in the</w:t>
      </w:r>
      <w:r>
        <w:rPr>
          <w:rFonts w:cs="BDGMIC+Garamond"/>
          <w:color w:val="000000"/>
          <w:sz w:val="22"/>
          <w:szCs w:val="22"/>
          <w:lang w:val="en-GB"/>
        </w:rPr>
        <w:t xml:space="preserve"> </w:t>
      </w:r>
      <w:r w:rsidRPr="00687AA9">
        <w:rPr>
          <w:rFonts w:cs="BDGMIC+Garamond"/>
          <w:color w:val="000000"/>
          <w:sz w:val="22"/>
          <w:szCs w:val="22"/>
          <w:lang w:val="en-GB"/>
        </w:rPr>
        <w:t>analysis process and to clarify the user interface. It is not intended as a rigorously</w:t>
      </w:r>
      <w:r>
        <w:rPr>
          <w:rFonts w:cs="BDGMIC+Garamond"/>
          <w:color w:val="000000"/>
          <w:sz w:val="22"/>
          <w:szCs w:val="22"/>
          <w:lang w:val="en-GB"/>
        </w:rPr>
        <w:t xml:space="preserve"> </w:t>
      </w:r>
      <w:proofErr w:type="spellStart"/>
      <w:r w:rsidRPr="00687AA9">
        <w:rPr>
          <w:rFonts w:cs="BDGMIC+Garamond"/>
          <w:color w:val="000000"/>
          <w:sz w:val="22"/>
          <w:szCs w:val="22"/>
          <w:lang w:val="en-GB"/>
        </w:rPr>
        <w:t>dened</w:t>
      </w:r>
      <w:proofErr w:type="spellEnd"/>
      <w:r w:rsidRPr="00687AA9">
        <w:rPr>
          <w:rFonts w:cs="BDGMIC+Garamond"/>
          <w:color w:val="000000"/>
          <w:sz w:val="22"/>
          <w:szCs w:val="22"/>
          <w:lang w:val="en-GB"/>
        </w:rPr>
        <w:t xml:space="preserve"> </w:t>
      </w:r>
      <w:proofErr w:type="spellStart"/>
      <w:r w:rsidRPr="00687AA9">
        <w:rPr>
          <w:rFonts w:cs="BDGMIC+Garamond"/>
          <w:color w:val="000000"/>
          <w:sz w:val="22"/>
          <w:szCs w:val="22"/>
          <w:lang w:val="en-GB"/>
        </w:rPr>
        <w:t>classication</w:t>
      </w:r>
      <w:proofErr w:type="spellEnd"/>
      <w:r w:rsidRPr="00687AA9">
        <w:rPr>
          <w:rFonts w:cs="BDGMIC+Garamond"/>
          <w:color w:val="000000"/>
          <w:sz w:val="22"/>
          <w:szCs w:val="22"/>
          <w:lang w:val="en-GB"/>
        </w:rPr>
        <w:t xml:space="preserve"> of analysis methods since some methods conform to multiple</w:t>
      </w:r>
      <w:r>
        <w:rPr>
          <w:rFonts w:cs="BDGMIC+Garamond"/>
          <w:color w:val="000000"/>
          <w:sz w:val="22"/>
          <w:szCs w:val="22"/>
          <w:lang w:val="en-GB"/>
        </w:rPr>
        <w:t xml:space="preserve"> </w:t>
      </w:r>
      <w:r w:rsidRPr="00687AA9">
        <w:rPr>
          <w:rFonts w:cs="BDGMIC+Garamond"/>
          <w:color w:val="000000"/>
          <w:sz w:val="22"/>
          <w:szCs w:val="22"/>
          <w:lang w:val="en-GB"/>
        </w:rPr>
        <w:t>categories equally well.</w:t>
      </w:r>
      <w:r>
        <w:rPr>
          <w:rFonts w:cs="BDGMIC+Garamond"/>
          <w:color w:val="000000"/>
          <w:sz w:val="22"/>
          <w:szCs w:val="22"/>
          <w:lang w:val="en-GB"/>
        </w:rPr>
        <w:t xml:space="preserve"> </w:t>
      </w:r>
      <w:r w:rsidRPr="00687AA9">
        <w:rPr>
          <w:rFonts w:cs="BDGMIC+Garamond"/>
          <w:color w:val="000000"/>
          <w:sz w:val="22"/>
          <w:szCs w:val="22"/>
          <w:lang w:val="en-GB"/>
        </w:rPr>
        <w:t>[</w:t>
      </w:r>
      <w:proofErr w:type="spellStart"/>
      <w:r w:rsidRPr="00687AA9">
        <w:rPr>
          <w:rFonts w:cs="BDGMIC+Garamond"/>
          <w:color w:val="000000"/>
          <w:sz w:val="22"/>
          <w:szCs w:val="22"/>
          <w:lang w:val="en-GB"/>
        </w:rPr>
        <w:t>Baur</w:t>
      </w:r>
      <w:proofErr w:type="spellEnd"/>
      <w:r w:rsidRPr="00687AA9">
        <w:rPr>
          <w:rFonts w:cs="BDGMIC+Garamond"/>
          <w:color w:val="000000"/>
          <w:sz w:val="22"/>
          <w:szCs w:val="22"/>
          <w:lang w:val="en-GB"/>
        </w:rPr>
        <w:t xml:space="preserve"> Michael]</w:t>
      </w:r>
    </w:p>
    <w:p w:rsidR="003A2212" w:rsidRPr="00687AA9" w:rsidRDefault="003A2212" w:rsidP="003A2212">
      <w:pPr>
        <w:ind w:left="426"/>
        <w:jc w:val="both"/>
        <w:rPr>
          <w:rFonts w:cs="BDGMIC+Garamond"/>
          <w:color w:val="000000"/>
          <w:sz w:val="22"/>
          <w:szCs w:val="22"/>
          <w:lang w:val="en-GB"/>
        </w:rPr>
      </w:pPr>
    </w:p>
    <w:p w:rsidR="003A2212" w:rsidRPr="00687AA9" w:rsidRDefault="003A2212" w:rsidP="003A2212">
      <w:pPr>
        <w:pStyle w:val="Ttulo3"/>
        <w:numPr>
          <w:ilvl w:val="2"/>
          <w:numId w:val="1"/>
        </w:numPr>
        <w:rPr>
          <w:lang w:val="en-GB"/>
        </w:rPr>
      </w:pPr>
      <w:bookmarkStart w:id="401" w:name="_Toc290900289"/>
      <w:r w:rsidRPr="00687AA9">
        <w:rPr>
          <w:lang w:val="en-GB"/>
        </w:rPr>
        <w:t>Net Draw</w:t>
      </w:r>
      <w:bookmarkEnd w:id="401"/>
    </w:p>
    <w:p w:rsidR="003A2212" w:rsidRPr="00687AA9" w:rsidRDefault="003A2212" w:rsidP="003A2212">
      <w:pPr>
        <w:ind w:left="426"/>
        <w:jc w:val="both"/>
        <w:rPr>
          <w:rFonts w:cs="BDGMIC+Garamond"/>
          <w:color w:val="000000"/>
          <w:sz w:val="22"/>
          <w:szCs w:val="22"/>
          <w:lang w:val="en-GB"/>
        </w:rPr>
      </w:pPr>
      <w:proofErr w:type="spellStart"/>
      <w:r w:rsidRPr="00687AA9">
        <w:rPr>
          <w:rFonts w:cs="BDGMIC+Garamond"/>
          <w:color w:val="000000"/>
          <w:sz w:val="22"/>
          <w:szCs w:val="22"/>
          <w:lang w:val="en-GB"/>
        </w:rPr>
        <w:t>NetDraw</w:t>
      </w:r>
      <w:proofErr w:type="spellEnd"/>
      <w:r w:rsidRPr="00687AA9">
        <w:rPr>
          <w:rFonts w:cs="BDGMIC+Garamond"/>
          <w:color w:val="000000"/>
          <w:sz w:val="22"/>
          <w:szCs w:val="22"/>
          <w:lang w:val="en-GB"/>
        </w:rPr>
        <w:t xml:space="preserve"> is a free program written by Steve </w:t>
      </w:r>
      <w:proofErr w:type="spellStart"/>
      <w:r w:rsidRPr="00687AA9">
        <w:rPr>
          <w:rFonts w:cs="BDGMIC+Garamond"/>
          <w:color w:val="000000"/>
          <w:sz w:val="22"/>
          <w:szCs w:val="22"/>
          <w:lang w:val="en-GB"/>
        </w:rPr>
        <w:t>Borgatti</w:t>
      </w:r>
      <w:proofErr w:type="spellEnd"/>
      <w:r w:rsidRPr="00687AA9">
        <w:rPr>
          <w:rFonts w:cs="BDGMIC+Garamond"/>
          <w:color w:val="000000"/>
          <w:sz w:val="22"/>
          <w:szCs w:val="22"/>
          <w:lang w:val="en-GB"/>
        </w:rPr>
        <w:t xml:space="preserve"> for visualizing both 1-mode and 2-mode social network data. It can handle multiple relations at the same time, and can use node attributes to set colours, shapes, and sizes of nodes. Pictures can be saved in metafile, jpg, gif and bitmap formats</w:t>
      </w:r>
      <w:r>
        <w:rPr>
          <w:rFonts w:cs="BDGMIC+Garamond"/>
          <w:color w:val="000000"/>
          <w:sz w:val="22"/>
          <w:szCs w:val="22"/>
          <w:lang w:val="en-GB"/>
        </w:rPr>
        <w:t>.</w:t>
      </w:r>
    </w:p>
    <w:p w:rsidR="003A2212" w:rsidRPr="00687AA9" w:rsidRDefault="003A2212" w:rsidP="003A2212">
      <w:pPr>
        <w:ind w:left="426"/>
        <w:jc w:val="both"/>
        <w:rPr>
          <w:rFonts w:cs="BDGMIC+Garamond"/>
          <w:color w:val="000000"/>
          <w:sz w:val="22"/>
          <w:szCs w:val="22"/>
          <w:lang w:val="en-GB"/>
        </w:rPr>
      </w:pPr>
      <w:r w:rsidRPr="00687AA9">
        <w:rPr>
          <w:rFonts w:cs="BDGMIC+Garamond"/>
          <w:color w:val="000000"/>
          <w:sz w:val="22"/>
          <w:szCs w:val="22"/>
          <w:lang w:val="en-GB"/>
        </w:rPr>
        <w:t xml:space="preserve">The program reads UCINET system files, UCINET DL files, </w:t>
      </w:r>
      <w:proofErr w:type="spellStart"/>
      <w:r w:rsidRPr="00687AA9">
        <w:rPr>
          <w:rFonts w:cs="BDGMIC+Garamond"/>
          <w:color w:val="000000"/>
          <w:sz w:val="22"/>
          <w:szCs w:val="22"/>
          <w:lang w:val="en-GB"/>
        </w:rPr>
        <w:t>Pajek</w:t>
      </w:r>
      <w:proofErr w:type="spellEnd"/>
      <w:r w:rsidRPr="00687AA9">
        <w:rPr>
          <w:rFonts w:cs="BDGMIC+Garamond"/>
          <w:color w:val="000000"/>
          <w:sz w:val="22"/>
          <w:szCs w:val="22"/>
          <w:lang w:val="en-GB"/>
        </w:rPr>
        <w:t xml:space="preserve"> files, and its own VNA formats (which allows saving network and attributes data together, along with layout information like spatial coordinates, colours, etc.). IMPORTANT: If you format data as</w:t>
      </w:r>
      <w:r>
        <w:rPr>
          <w:rFonts w:cs="BDGMIC+Garamond"/>
          <w:color w:val="000000"/>
          <w:sz w:val="22"/>
          <w:szCs w:val="22"/>
          <w:lang w:val="en-GB"/>
        </w:rPr>
        <w:t xml:space="preserve"> a VNA file, NETDRAW can handle</w:t>
      </w:r>
      <w:r w:rsidRPr="00687AA9">
        <w:rPr>
          <w:rFonts w:cs="BDGMIC+Garamond"/>
          <w:color w:val="000000"/>
          <w:sz w:val="22"/>
          <w:szCs w:val="22"/>
          <w:lang w:val="en-GB"/>
        </w:rPr>
        <w:t xml:space="preserve"> large files</w:t>
      </w:r>
      <w:r>
        <w:rPr>
          <w:rFonts w:cs="BDGMIC+Garamond"/>
          <w:color w:val="000000"/>
          <w:sz w:val="22"/>
          <w:szCs w:val="22"/>
          <w:lang w:val="en-GB"/>
        </w:rPr>
        <w:t xml:space="preserve">. </w:t>
      </w:r>
      <w:r w:rsidRPr="00687AA9">
        <w:rPr>
          <w:rFonts w:cs="BDGMIC+Garamond"/>
          <w:color w:val="000000"/>
          <w:sz w:val="22"/>
          <w:szCs w:val="22"/>
          <w:lang w:val="en-GB"/>
        </w:rPr>
        <w:t>For example, sparse networks of 3500 nodes are very practical on a machine with 1GB of RAM (more is better). 10,000 nodes works fine with 2GB of RAM (assuming</w:t>
      </w:r>
      <w:r>
        <w:rPr>
          <w:rFonts w:cs="BDGMIC+Garamond"/>
          <w:color w:val="000000"/>
          <w:sz w:val="22"/>
          <w:szCs w:val="22"/>
          <w:lang w:val="en-GB"/>
        </w:rPr>
        <w:t xml:space="preserve"> it is very sparse, of course). </w:t>
      </w:r>
      <w:r w:rsidRPr="00687AA9">
        <w:rPr>
          <w:rFonts w:cs="BDGMIC+Garamond"/>
          <w:color w:val="000000"/>
          <w:sz w:val="22"/>
          <w:szCs w:val="22"/>
          <w:lang w:val="en-GB"/>
        </w:rPr>
        <w:t>[http://www.analytictech.com/netdraw/netdraw.htm]</w:t>
      </w:r>
    </w:p>
    <w:p w:rsidR="003A2212" w:rsidRPr="00687AA9" w:rsidRDefault="003A2212" w:rsidP="003A2212">
      <w:pPr>
        <w:ind w:left="426"/>
        <w:jc w:val="both"/>
        <w:rPr>
          <w:rFonts w:cs="BDGMIC+Garamond"/>
          <w:color w:val="000000"/>
          <w:sz w:val="22"/>
          <w:szCs w:val="22"/>
          <w:lang w:val="en-GB"/>
        </w:rPr>
      </w:pPr>
    </w:p>
    <w:p w:rsidR="003A2212" w:rsidRPr="00687AA9" w:rsidRDefault="003A2212" w:rsidP="003A2212">
      <w:pPr>
        <w:pStyle w:val="Ttulo3"/>
        <w:numPr>
          <w:ilvl w:val="2"/>
          <w:numId w:val="1"/>
        </w:numPr>
        <w:rPr>
          <w:lang w:val="en-GB"/>
        </w:rPr>
      </w:pPr>
      <w:bookmarkStart w:id="402" w:name="_Toc290900290"/>
      <w:proofErr w:type="spellStart"/>
      <w:r w:rsidRPr="00687AA9">
        <w:rPr>
          <w:lang w:val="en-GB"/>
        </w:rPr>
        <w:t>NodeXL</w:t>
      </w:r>
      <w:bookmarkEnd w:id="402"/>
      <w:proofErr w:type="spellEnd"/>
    </w:p>
    <w:p w:rsidR="003A2212" w:rsidRDefault="003A2212" w:rsidP="003A2212">
      <w:pPr>
        <w:ind w:left="426"/>
        <w:jc w:val="both"/>
        <w:rPr>
          <w:rFonts w:cs="BDGMIC+Garamond"/>
          <w:color w:val="000000"/>
          <w:sz w:val="22"/>
          <w:szCs w:val="22"/>
          <w:lang w:val="en-GB"/>
        </w:rPr>
      </w:pPr>
      <w:proofErr w:type="spellStart"/>
      <w:r w:rsidRPr="00687AA9">
        <w:rPr>
          <w:rFonts w:cs="BDGMIC+Garamond"/>
          <w:color w:val="000000"/>
          <w:sz w:val="22"/>
          <w:szCs w:val="22"/>
          <w:lang w:val="en-GB"/>
        </w:rPr>
        <w:t>NodeXL</w:t>
      </w:r>
      <w:proofErr w:type="spellEnd"/>
      <w:r w:rsidRPr="00687AA9">
        <w:rPr>
          <w:rFonts w:cs="BDGMIC+Garamond"/>
          <w:color w:val="000000"/>
          <w:sz w:val="22"/>
          <w:szCs w:val="22"/>
          <w:lang w:val="en-GB"/>
        </w:rPr>
        <w:t xml:space="preserve"> is a template for Excel 2007 and 2010 that lets you enter a network edge list, click a button, and see the network graph, all in the Excel window. You can easily customize the graph’s appearance; zoom, scale and pan the graph; dynamically filter vertices and edges; alter the graph’s layout; find clusters of related vertices; and calculate a set of graph metrics. Networks can be imported from and exported to a variety of data formats, and built-in connections for getting networks from Twitter, Flickr, YouTube, and your local email are provided.</w:t>
      </w:r>
      <w:r>
        <w:rPr>
          <w:rFonts w:cs="BDGMIC+Garamond"/>
          <w:color w:val="000000"/>
          <w:sz w:val="22"/>
          <w:szCs w:val="22"/>
          <w:lang w:val="en-GB"/>
        </w:rPr>
        <w:t xml:space="preserve"> </w:t>
      </w:r>
      <w:r w:rsidRPr="00687AA9">
        <w:rPr>
          <w:rFonts w:cs="BDGMIC+Garamond"/>
          <w:color w:val="000000"/>
          <w:sz w:val="22"/>
          <w:szCs w:val="22"/>
          <w:lang w:val="en-GB"/>
        </w:rPr>
        <w:t>[http://nodexl.codeplex.com/]</w:t>
      </w:r>
    </w:p>
    <w:p w:rsidR="003A2212" w:rsidRDefault="003A2212" w:rsidP="003A2212">
      <w:pPr>
        <w:ind w:left="426"/>
        <w:jc w:val="both"/>
        <w:rPr>
          <w:rFonts w:cs="BDGMIC+Garamond"/>
          <w:color w:val="000000"/>
          <w:sz w:val="22"/>
          <w:szCs w:val="22"/>
          <w:lang w:val="en-GB"/>
        </w:rPr>
      </w:pPr>
      <w:proofErr w:type="spellStart"/>
      <w:r>
        <w:rPr>
          <w:rFonts w:cs="BDGMIC+Garamond"/>
          <w:color w:val="000000"/>
          <w:sz w:val="22"/>
          <w:szCs w:val="22"/>
          <w:lang w:val="en-GB"/>
        </w:rPr>
        <w:t>NodeXL</w:t>
      </w:r>
      <w:proofErr w:type="spellEnd"/>
      <w:r w:rsidRPr="009C07ED">
        <w:rPr>
          <w:rFonts w:cs="BDGMIC+Garamond"/>
          <w:color w:val="000000"/>
          <w:sz w:val="22"/>
          <w:szCs w:val="22"/>
          <w:lang w:val="en-GB"/>
        </w:rPr>
        <w:t xml:space="preserve"> goal is to create a tool that avoids the use of</w:t>
      </w:r>
      <w:r>
        <w:rPr>
          <w:rFonts w:cs="BDGMIC+Garamond"/>
          <w:color w:val="000000"/>
          <w:sz w:val="22"/>
          <w:szCs w:val="22"/>
          <w:lang w:val="en-GB"/>
        </w:rPr>
        <w:t xml:space="preserve"> </w:t>
      </w:r>
      <w:r w:rsidRPr="009C07ED">
        <w:rPr>
          <w:rFonts w:cs="BDGMIC+Garamond"/>
          <w:color w:val="000000"/>
          <w:sz w:val="22"/>
          <w:szCs w:val="22"/>
          <w:lang w:val="en-GB"/>
        </w:rPr>
        <w:t>a programming language for the simplest forms of data</w:t>
      </w:r>
      <w:r>
        <w:rPr>
          <w:rFonts w:cs="BDGMIC+Garamond"/>
          <w:color w:val="000000"/>
          <w:sz w:val="22"/>
          <w:szCs w:val="22"/>
          <w:lang w:val="en-GB"/>
        </w:rPr>
        <w:t xml:space="preserve"> </w:t>
      </w:r>
      <w:r w:rsidRPr="009C07ED">
        <w:rPr>
          <w:rFonts w:cs="BDGMIC+Garamond"/>
          <w:color w:val="000000"/>
          <w:sz w:val="22"/>
          <w:szCs w:val="22"/>
          <w:lang w:val="en-GB"/>
        </w:rPr>
        <w:t>manipulation and visualization, to open network analysis to a</w:t>
      </w:r>
      <w:r>
        <w:rPr>
          <w:rFonts w:cs="BDGMIC+Garamond"/>
          <w:color w:val="000000"/>
          <w:sz w:val="22"/>
          <w:szCs w:val="22"/>
          <w:lang w:val="en-GB"/>
        </w:rPr>
        <w:t xml:space="preserve"> </w:t>
      </w:r>
      <w:r w:rsidRPr="009C07ED">
        <w:rPr>
          <w:rFonts w:cs="BDGMIC+Garamond"/>
          <w:color w:val="000000"/>
          <w:sz w:val="22"/>
          <w:szCs w:val="22"/>
          <w:lang w:val="en-GB"/>
        </w:rPr>
        <w:t>wider population of users, and to simplify the analysis of social</w:t>
      </w:r>
      <w:r>
        <w:rPr>
          <w:rFonts w:cs="BDGMIC+Garamond"/>
          <w:color w:val="000000"/>
          <w:sz w:val="22"/>
          <w:szCs w:val="22"/>
          <w:lang w:val="en-GB"/>
        </w:rPr>
        <w:t xml:space="preserve"> </w:t>
      </w:r>
      <w:r w:rsidRPr="009C07ED">
        <w:rPr>
          <w:rFonts w:cs="BDGMIC+Garamond"/>
          <w:color w:val="000000"/>
          <w:sz w:val="22"/>
          <w:szCs w:val="22"/>
          <w:lang w:val="en-GB"/>
        </w:rPr>
        <w:t>media networks.</w:t>
      </w:r>
    </w:p>
    <w:p w:rsidR="003A2212" w:rsidRPr="009C07ED" w:rsidRDefault="003A2212" w:rsidP="003A2212">
      <w:pPr>
        <w:ind w:left="426"/>
        <w:jc w:val="both"/>
        <w:rPr>
          <w:rFonts w:cs="BDGMIC+Garamond"/>
          <w:color w:val="000000"/>
          <w:sz w:val="22"/>
          <w:szCs w:val="22"/>
          <w:lang w:val="en-GB"/>
        </w:rPr>
      </w:pPr>
      <w:proofErr w:type="spellStart"/>
      <w:r w:rsidRPr="009C07ED">
        <w:rPr>
          <w:rFonts w:cs="BDGMIC+Garamond"/>
          <w:color w:val="000000"/>
          <w:sz w:val="22"/>
          <w:szCs w:val="22"/>
          <w:lang w:val="en-GB"/>
        </w:rPr>
        <w:t>NodeXL</w:t>
      </w:r>
      <w:proofErr w:type="spellEnd"/>
      <w:r w:rsidRPr="009C07ED">
        <w:rPr>
          <w:rFonts w:cs="BDGMIC+Garamond"/>
          <w:color w:val="000000"/>
          <w:sz w:val="22"/>
          <w:szCs w:val="22"/>
          <w:lang w:val="en-GB"/>
        </w:rPr>
        <w:t xml:space="preserve"> stores data in a pre-defined Excel template that contains the information needed for generating</w:t>
      </w:r>
      <w:r>
        <w:rPr>
          <w:rFonts w:cs="BDGMIC+Garamond"/>
          <w:color w:val="000000"/>
          <w:sz w:val="22"/>
          <w:szCs w:val="22"/>
          <w:lang w:val="en-GB"/>
        </w:rPr>
        <w:t xml:space="preserve"> </w:t>
      </w:r>
      <w:r w:rsidRPr="009C07ED">
        <w:rPr>
          <w:rFonts w:cs="BDGMIC+Garamond"/>
          <w:color w:val="000000"/>
          <w:sz w:val="22"/>
          <w:szCs w:val="22"/>
          <w:lang w:val="en-GB"/>
        </w:rPr>
        <w:t xml:space="preserve">network charts. Data can be imported from existing </w:t>
      </w:r>
      <w:proofErr w:type="spellStart"/>
      <w:r w:rsidRPr="009C07ED">
        <w:rPr>
          <w:rFonts w:cs="BDGMIC+Garamond"/>
          <w:color w:val="000000"/>
          <w:sz w:val="22"/>
          <w:szCs w:val="22"/>
          <w:lang w:val="en-GB"/>
        </w:rPr>
        <w:t>Pajek</w:t>
      </w:r>
      <w:proofErr w:type="spellEnd"/>
      <w:r w:rsidRPr="009C07ED">
        <w:rPr>
          <w:rFonts w:cs="BDGMIC+Garamond"/>
          <w:color w:val="000000"/>
          <w:sz w:val="22"/>
          <w:szCs w:val="22"/>
          <w:lang w:val="en-GB"/>
        </w:rPr>
        <w:t xml:space="preserve"> files, other </w:t>
      </w:r>
      <w:proofErr w:type="spellStart"/>
      <w:r w:rsidRPr="009C07ED">
        <w:rPr>
          <w:rFonts w:cs="BDGMIC+Garamond"/>
          <w:color w:val="000000"/>
          <w:sz w:val="22"/>
          <w:szCs w:val="22"/>
          <w:lang w:val="en-GB"/>
        </w:rPr>
        <w:t>spreadsheets</w:t>
      </w:r>
      <w:proofErr w:type="spellEnd"/>
      <w:r w:rsidRPr="009C07ED">
        <w:rPr>
          <w:rFonts w:cs="BDGMIC+Garamond"/>
          <w:color w:val="000000"/>
          <w:sz w:val="22"/>
          <w:szCs w:val="22"/>
          <w:lang w:val="en-GB"/>
        </w:rPr>
        <w:t xml:space="preserve">, comma separated value (CSV) files, or incidence matrices. </w:t>
      </w:r>
      <w:proofErr w:type="spellStart"/>
      <w:r w:rsidRPr="009C07ED">
        <w:rPr>
          <w:rFonts w:cs="BDGMIC+Garamond"/>
          <w:color w:val="000000"/>
          <w:sz w:val="22"/>
          <w:szCs w:val="22"/>
          <w:lang w:val="en-GB"/>
        </w:rPr>
        <w:t>NodeXL</w:t>
      </w:r>
      <w:proofErr w:type="spellEnd"/>
      <w:r w:rsidRPr="009C07ED">
        <w:rPr>
          <w:rFonts w:cs="BDGMIC+Garamond"/>
          <w:color w:val="000000"/>
          <w:sz w:val="22"/>
          <w:szCs w:val="22"/>
          <w:lang w:val="en-GB"/>
        </w:rPr>
        <w:t xml:space="preserve"> also extracts networks from a small</w:t>
      </w:r>
      <w:r>
        <w:rPr>
          <w:rFonts w:cs="BDGMIC+Garamond"/>
          <w:color w:val="000000"/>
          <w:sz w:val="22"/>
          <w:szCs w:val="22"/>
          <w:lang w:val="en-GB"/>
        </w:rPr>
        <w:t xml:space="preserve"> </w:t>
      </w:r>
      <w:r w:rsidRPr="009C07ED">
        <w:rPr>
          <w:rFonts w:cs="BDGMIC+Garamond"/>
          <w:color w:val="000000"/>
          <w:sz w:val="22"/>
          <w:szCs w:val="22"/>
          <w:lang w:val="en-GB"/>
        </w:rPr>
        <w:t>but extensible set of data sources that includes email stored in the Windows Search Index and the Twitter micro-blogging network.</w:t>
      </w:r>
    </w:p>
    <w:p w:rsidR="003A2212" w:rsidRPr="009C07ED" w:rsidRDefault="003A2212" w:rsidP="003A2212">
      <w:pPr>
        <w:ind w:left="426"/>
        <w:jc w:val="both"/>
        <w:rPr>
          <w:rFonts w:cs="BDGMIC+Garamond"/>
          <w:color w:val="000000"/>
          <w:sz w:val="22"/>
          <w:szCs w:val="22"/>
          <w:lang w:val="en-GB"/>
        </w:rPr>
      </w:pPr>
      <w:proofErr w:type="spellStart"/>
      <w:r w:rsidRPr="009C07ED">
        <w:rPr>
          <w:rFonts w:cs="BDGMIC+Garamond"/>
          <w:color w:val="000000"/>
          <w:sz w:val="22"/>
          <w:szCs w:val="22"/>
          <w:lang w:val="en-GB"/>
        </w:rPr>
        <w:t>NodeXL</w:t>
      </w:r>
      <w:proofErr w:type="spellEnd"/>
      <w:r w:rsidRPr="009C07ED">
        <w:rPr>
          <w:rFonts w:cs="BDGMIC+Garamond"/>
          <w:color w:val="000000"/>
          <w:sz w:val="22"/>
          <w:szCs w:val="22"/>
          <w:lang w:val="en-GB"/>
        </w:rPr>
        <w:t xml:space="preserve"> represents a network in the form of edge lists, i.e., pairs of vertices which are also referred to</w:t>
      </w:r>
      <w:r>
        <w:rPr>
          <w:rFonts w:cs="BDGMIC+Garamond"/>
          <w:color w:val="000000"/>
          <w:sz w:val="22"/>
          <w:szCs w:val="22"/>
          <w:lang w:val="en-GB"/>
        </w:rPr>
        <w:t xml:space="preserve"> </w:t>
      </w:r>
      <w:r w:rsidRPr="009C07ED">
        <w:rPr>
          <w:rFonts w:cs="BDGMIC+Garamond"/>
          <w:color w:val="000000"/>
          <w:sz w:val="22"/>
          <w:szCs w:val="22"/>
          <w:lang w:val="en-GB"/>
        </w:rPr>
        <w:t>as nodes. Each vertex is a representation of an entity in the network. Each edge, or link, connecting two vertices is a representation of a relationship that exists between them.</w:t>
      </w:r>
    </w:p>
    <w:p w:rsidR="003A2212" w:rsidRPr="009C07ED" w:rsidRDefault="003A2212" w:rsidP="003A2212">
      <w:pPr>
        <w:ind w:left="426"/>
        <w:jc w:val="both"/>
        <w:rPr>
          <w:rFonts w:cs="BDGMIC+Garamond"/>
          <w:color w:val="000000"/>
          <w:sz w:val="22"/>
          <w:szCs w:val="22"/>
          <w:lang w:val="en-GB"/>
        </w:rPr>
      </w:pPr>
      <w:proofErr w:type="spellStart"/>
      <w:r w:rsidRPr="009C07ED">
        <w:rPr>
          <w:rFonts w:cs="BDGMIC+Garamond"/>
          <w:color w:val="000000"/>
          <w:sz w:val="22"/>
          <w:szCs w:val="22"/>
          <w:lang w:val="en-GB"/>
        </w:rPr>
        <w:t>NodeXL</w:t>
      </w:r>
      <w:proofErr w:type="spellEnd"/>
      <w:r w:rsidRPr="009C07ED">
        <w:rPr>
          <w:rFonts w:cs="BDGMIC+Garamond"/>
          <w:color w:val="000000"/>
          <w:sz w:val="22"/>
          <w:szCs w:val="22"/>
          <w:lang w:val="en-GB"/>
        </w:rPr>
        <w:t xml:space="preserve"> provides a canvas for displaying and manipulating network charts and data. Users can apply a range of controls to convert an edge list into a useful node-link chart. The lines between nodes that represent edges can have different thickness, colour, and level of transparency depending on the attributes of the data or parameters specified by the user. Similarly, each node representing a vertex can be set to have a different location, size, </w:t>
      </w:r>
      <w:proofErr w:type="spellStart"/>
      <w:r w:rsidRPr="009C07ED">
        <w:rPr>
          <w:rFonts w:cs="BDGMIC+Garamond"/>
          <w:color w:val="000000"/>
          <w:sz w:val="22"/>
          <w:szCs w:val="22"/>
          <w:lang w:val="en-GB"/>
        </w:rPr>
        <w:t>color</w:t>
      </w:r>
      <w:proofErr w:type="spellEnd"/>
      <w:r w:rsidRPr="009C07ED">
        <w:rPr>
          <w:rFonts w:cs="BDGMIC+Garamond"/>
          <w:color w:val="000000"/>
          <w:sz w:val="22"/>
          <w:szCs w:val="22"/>
          <w:lang w:val="en-GB"/>
        </w:rPr>
        <w:t>, transparency, or shape.</w:t>
      </w:r>
      <w:r>
        <w:rPr>
          <w:rFonts w:cs="BDGMIC+Garamond"/>
          <w:color w:val="000000"/>
          <w:sz w:val="22"/>
          <w:szCs w:val="22"/>
          <w:lang w:val="en-GB"/>
        </w:rPr>
        <w:t xml:space="preserve"> [</w:t>
      </w:r>
      <w:proofErr w:type="spellStart"/>
      <w:r w:rsidRPr="009C07ED">
        <w:rPr>
          <w:rFonts w:cs="BDGMIC+Garamond"/>
          <w:color w:val="000000"/>
          <w:sz w:val="22"/>
          <w:szCs w:val="22"/>
          <w:lang w:val="en-GB"/>
        </w:rPr>
        <w:t>Analyzing</w:t>
      </w:r>
      <w:proofErr w:type="spellEnd"/>
      <w:r w:rsidRPr="009C07ED">
        <w:rPr>
          <w:rFonts w:cs="BDGMIC+Garamond"/>
          <w:color w:val="000000"/>
          <w:sz w:val="22"/>
          <w:szCs w:val="22"/>
          <w:lang w:val="en-GB"/>
        </w:rPr>
        <w:t xml:space="preserve"> (Social Media) Networks with </w:t>
      </w:r>
      <w:proofErr w:type="spellStart"/>
      <w:r w:rsidRPr="009C07ED">
        <w:rPr>
          <w:rFonts w:cs="BDGMIC+Garamond"/>
          <w:color w:val="000000"/>
          <w:sz w:val="22"/>
          <w:szCs w:val="22"/>
          <w:lang w:val="en-GB"/>
        </w:rPr>
        <w:t>NodeXL</w:t>
      </w:r>
      <w:proofErr w:type="spellEnd"/>
      <w:r>
        <w:rPr>
          <w:rFonts w:cs="BDGMIC+Garamond"/>
          <w:color w:val="000000"/>
          <w:sz w:val="22"/>
          <w:szCs w:val="22"/>
          <w:lang w:val="en-GB"/>
        </w:rPr>
        <w:t>]</w:t>
      </w:r>
    </w:p>
    <w:p w:rsidR="003A2212" w:rsidRPr="00687AA9" w:rsidRDefault="003A2212" w:rsidP="003A2212">
      <w:pPr>
        <w:ind w:left="426"/>
        <w:jc w:val="both"/>
        <w:rPr>
          <w:rFonts w:cs="BDGMIC+Garamond"/>
          <w:color w:val="000000"/>
          <w:sz w:val="22"/>
          <w:szCs w:val="22"/>
          <w:lang w:val="en-GB"/>
        </w:rPr>
      </w:pPr>
    </w:p>
    <w:p w:rsidR="003A2212" w:rsidRPr="00687AA9" w:rsidRDefault="003A2212" w:rsidP="003A2212">
      <w:pPr>
        <w:pStyle w:val="Ttulo3"/>
        <w:numPr>
          <w:ilvl w:val="2"/>
          <w:numId w:val="1"/>
        </w:numPr>
        <w:rPr>
          <w:lang w:val="en-GB"/>
        </w:rPr>
      </w:pPr>
      <w:bookmarkStart w:id="403" w:name="_Toc290900291"/>
      <w:proofErr w:type="spellStart"/>
      <w:r w:rsidRPr="00687AA9">
        <w:rPr>
          <w:lang w:val="en-GB"/>
        </w:rPr>
        <w:lastRenderedPageBreak/>
        <w:t>Gephi</w:t>
      </w:r>
      <w:bookmarkEnd w:id="403"/>
      <w:proofErr w:type="spellEnd"/>
    </w:p>
    <w:p w:rsidR="003A2212" w:rsidRDefault="0045681F" w:rsidP="0045681F">
      <w:pPr>
        <w:spacing w:before="120"/>
        <w:ind w:left="360" w:firstLine="180"/>
        <w:jc w:val="both"/>
        <w:rPr>
          <w:rFonts w:cs="BDGMIC+Garamond"/>
          <w:color w:val="000000"/>
          <w:sz w:val="22"/>
          <w:szCs w:val="22"/>
          <w:lang w:val="en-GB"/>
        </w:rPr>
      </w:pPr>
      <w:proofErr w:type="spellStart"/>
      <w:r w:rsidRPr="00DE71B7">
        <w:rPr>
          <w:rFonts w:cs="BDGMIC+Garamond"/>
          <w:color w:val="000000"/>
          <w:sz w:val="22"/>
          <w:szCs w:val="22"/>
          <w:lang w:val="en-GB"/>
        </w:rPr>
        <w:t>Gephi</w:t>
      </w:r>
      <w:proofErr w:type="spellEnd"/>
      <w:r w:rsidRPr="00DE71B7">
        <w:rPr>
          <w:rFonts w:cs="BDGMIC+Garamond"/>
          <w:color w:val="000000"/>
          <w:sz w:val="22"/>
          <w:szCs w:val="22"/>
          <w:lang w:val="en-GB"/>
        </w:rPr>
        <w:t xml:space="preserve"> is </w:t>
      </w:r>
      <w:proofErr w:type="gramStart"/>
      <w:r w:rsidRPr="00DE71B7">
        <w:rPr>
          <w:rFonts w:cs="BDGMIC+Garamond"/>
          <w:color w:val="000000"/>
          <w:sz w:val="22"/>
          <w:szCs w:val="22"/>
          <w:lang w:val="en-GB"/>
        </w:rPr>
        <w:t>an open</w:t>
      </w:r>
      <w:proofErr w:type="gramEnd"/>
      <w:r w:rsidRPr="00DE71B7">
        <w:rPr>
          <w:rFonts w:cs="BDGMIC+Garamond"/>
          <w:color w:val="000000"/>
          <w:sz w:val="22"/>
          <w:szCs w:val="22"/>
          <w:lang w:val="en-GB"/>
        </w:rPr>
        <w:t xml:space="preserve"> source network exploration and manipulation</w:t>
      </w:r>
      <w:r>
        <w:rPr>
          <w:rFonts w:cs="BDGMIC+Garamond"/>
          <w:color w:val="000000"/>
          <w:sz w:val="22"/>
          <w:szCs w:val="22"/>
          <w:lang w:val="en-GB"/>
        </w:rPr>
        <w:t xml:space="preserve"> </w:t>
      </w:r>
      <w:r w:rsidRPr="00DE71B7">
        <w:rPr>
          <w:rFonts w:cs="BDGMIC+Garamond"/>
          <w:color w:val="000000"/>
          <w:sz w:val="22"/>
          <w:szCs w:val="22"/>
          <w:lang w:val="en-GB"/>
        </w:rPr>
        <w:t>software. Devel</w:t>
      </w:r>
      <w:r>
        <w:rPr>
          <w:rFonts w:cs="BDGMIC+Garamond"/>
          <w:color w:val="000000"/>
          <w:sz w:val="22"/>
          <w:szCs w:val="22"/>
          <w:lang w:val="en-GB"/>
        </w:rPr>
        <w:t>oped modules can import, visual</w:t>
      </w:r>
      <w:r w:rsidRPr="00DE71B7">
        <w:rPr>
          <w:rFonts w:cs="BDGMIC+Garamond"/>
          <w:color w:val="000000"/>
          <w:sz w:val="22"/>
          <w:szCs w:val="22"/>
          <w:lang w:val="en-GB"/>
        </w:rPr>
        <w:t xml:space="preserve">ize, </w:t>
      </w:r>
      <w:proofErr w:type="spellStart"/>
      <w:r w:rsidRPr="00DE71B7">
        <w:rPr>
          <w:rFonts w:cs="BDGMIC+Garamond"/>
          <w:color w:val="000000"/>
          <w:sz w:val="22"/>
          <w:szCs w:val="22"/>
          <w:lang w:val="en-GB"/>
        </w:rPr>
        <w:t>spatialize</w:t>
      </w:r>
      <w:proofErr w:type="spellEnd"/>
      <w:r w:rsidRPr="00DE71B7">
        <w:rPr>
          <w:rFonts w:cs="BDGMIC+Garamond"/>
          <w:color w:val="000000"/>
          <w:sz w:val="22"/>
          <w:szCs w:val="22"/>
          <w:lang w:val="en-GB"/>
        </w:rPr>
        <w:t>, filter, manipulate and export all types of networks.</w:t>
      </w:r>
      <w:r>
        <w:rPr>
          <w:rFonts w:cs="BDGMIC+Garamond"/>
          <w:color w:val="000000"/>
          <w:sz w:val="22"/>
          <w:szCs w:val="22"/>
          <w:lang w:val="en-GB"/>
        </w:rPr>
        <w:t xml:space="preserve"> </w:t>
      </w:r>
      <w:r w:rsidRPr="00DE71B7">
        <w:rPr>
          <w:rFonts w:cs="BDGMIC+Garamond"/>
          <w:color w:val="000000"/>
          <w:sz w:val="22"/>
          <w:szCs w:val="22"/>
          <w:lang w:val="en-GB"/>
        </w:rPr>
        <w:t>The visualization module uses a special 3D render</w:t>
      </w:r>
      <w:r>
        <w:rPr>
          <w:rFonts w:cs="BDGMIC+Garamond"/>
          <w:color w:val="000000"/>
          <w:sz w:val="22"/>
          <w:szCs w:val="22"/>
          <w:lang w:val="en-GB"/>
        </w:rPr>
        <w:t xml:space="preserve"> engine to render graphs in real-</w:t>
      </w:r>
      <w:r w:rsidRPr="00DE71B7">
        <w:rPr>
          <w:rFonts w:cs="BDGMIC+Garamond"/>
          <w:color w:val="000000"/>
          <w:sz w:val="22"/>
          <w:szCs w:val="22"/>
          <w:lang w:val="en-GB"/>
        </w:rPr>
        <w:t>time. This technique uses</w:t>
      </w:r>
      <w:r>
        <w:rPr>
          <w:rFonts w:cs="BDGMIC+Garamond"/>
          <w:color w:val="000000"/>
          <w:sz w:val="22"/>
          <w:szCs w:val="22"/>
          <w:lang w:val="en-GB"/>
        </w:rPr>
        <w:t xml:space="preserve"> </w:t>
      </w:r>
      <w:r w:rsidRPr="00DE71B7">
        <w:rPr>
          <w:rFonts w:cs="BDGMIC+Garamond"/>
          <w:color w:val="000000"/>
          <w:sz w:val="22"/>
          <w:szCs w:val="22"/>
          <w:lang w:val="en-GB"/>
        </w:rPr>
        <w:t>the computer graphic card, as video games do, and leaves</w:t>
      </w:r>
      <w:r>
        <w:rPr>
          <w:rFonts w:cs="BDGMIC+Garamond"/>
          <w:color w:val="000000"/>
          <w:sz w:val="22"/>
          <w:szCs w:val="22"/>
          <w:lang w:val="en-GB"/>
        </w:rPr>
        <w:t xml:space="preserve"> </w:t>
      </w:r>
      <w:r w:rsidRPr="00DE71B7">
        <w:rPr>
          <w:rFonts w:cs="BDGMIC+Garamond"/>
          <w:color w:val="000000"/>
          <w:sz w:val="22"/>
          <w:szCs w:val="22"/>
          <w:lang w:val="en-GB"/>
        </w:rPr>
        <w:t>the CPU free for other computing. It can deal with large</w:t>
      </w:r>
      <w:r>
        <w:rPr>
          <w:rFonts w:cs="BDGMIC+Garamond"/>
          <w:color w:val="000000"/>
          <w:sz w:val="22"/>
          <w:szCs w:val="22"/>
          <w:lang w:val="en-GB"/>
        </w:rPr>
        <w:t xml:space="preserve"> </w:t>
      </w:r>
      <w:r w:rsidRPr="00DE71B7">
        <w:rPr>
          <w:rFonts w:cs="BDGMIC+Garamond"/>
          <w:color w:val="000000"/>
          <w:sz w:val="22"/>
          <w:szCs w:val="22"/>
          <w:lang w:val="en-GB"/>
        </w:rPr>
        <w:t>network (i.e. over 20,000 nodes)</w:t>
      </w:r>
      <w:r>
        <w:rPr>
          <w:rFonts w:cs="BDGMIC+Garamond"/>
          <w:color w:val="000000"/>
          <w:sz w:val="22"/>
          <w:szCs w:val="22"/>
          <w:lang w:val="en-GB"/>
        </w:rPr>
        <w:t xml:space="preserve">. </w:t>
      </w:r>
      <w:r w:rsidRPr="00687AA9">
        <w:rPr>
          <w:rFonts w:cs="BDGMIC+Garamond"/>
          <w:color w:val="000000"/>
          <w:sz w:val="22"/>
          <w:szCs w:val="22"/>
          <w:lang w:val="en-GB"/>
        </w:rPr>
        <w:t xml:space="preserve">A flexible and multi-task architecture brings new possibilities to work with complex data sets and produce valuable visual results. We present several key features of </w:t>
      </w:r>
      <w:proofErr w:type="spellStart"/>
      <w:r w:rsidRPr="00687AA9">
        <w:rPr>
          <w:rFonts w:cs="BDGMIC+Garamond"/>
          <w:color w:val="000000"/>
          <w:sz w:val="22"/>
          <w:szCs w:val="22"/>
          <w:lang w:val="en-GB"/>
        </w:rPr>
        <w:t>Gephi</w:t>
      </w:r>
      <w:proofErr w:type="spellEnd"/>
      <w:r w:rsidRPr="00687AA9">
        <w:rPr>
          <w:rFonts w:cs="BDGMIC+Garamond"/>
          <w:color w:val="000000"/>
          <w:sz w:val="22"/>
          <w:szCs w:val="22"/>
          <w:lang w:val="en-GB"/>
        </w:rPr>
        <w:t xml:space="preserve"> in the context of interactive exploration and interpretation of networks. It provides easy and broad access to network data and allows for </w:t>
      </w:r>
      <w:proofErr w:type="spellStart"/>
      <w:r w:rsidRPr="00687AA9">
        <w:rPr>
          <w:rFonts w:cs="BDGMIC+Garamond"/>
          <w:color w:val="000000"/>
          <w:sz w:val="22"/>
          <w:szCs w:val="22"/>
          <w:lang w:val="en-GB"/>
        </w:rPr>
        <w:t>spatializing</w:t>
      </w:r>
      <w:proofErr w:type="spellEnd"/>
      <w:r w:rsidRPr="00687AA9">
        <w:rPr>
          <w:rFonts w:cs="BDGMIC+Garamond"/>
          <w:color w:val="000000"/>
          <w:sz w:val="22"/>
          <w:szCs w:val="22"/>
          <w:lang w:val="en-GB"/>
        </w:rPr>
        <w:t xml:space="preserve">, filtering, navigating, manipulating and clustering. Finally, by presenting dynamic features of </w:t>
      </w:r>
      <w:proofErr w:type="spellStart"/>
      <w:r w:rsidRPr="00687AA9">
        <w:rPr>
          <w:rFonts w:cs="BDGMIC+Garamond"/>
          <w:color w:val="000000"/>
          <w:sz w:val="22"/>
          <w:szCs w:val="22"/>
          <w:lang w:val="en-GB"/>
        </w:rPr>
        <w:t>Gephi</w:t>
      </w:r>
      <w:proofErr w:type="spellEnd"/>
      <w:r w:rsidRPr="00687AA9">
        <w:rPr>
          <w:rFonts w:cs="BDGMIC+Garamond"/>
          <w:color w:val="000000"/>
          <w:sz w:val="22"/>
          <w:szCs w:val="22"/>
          <w:lang w:val="en-GB"/>
        </w:rPr>
        <w:t>, we highlight key aspects of dynamic network visualization.</w:t>
      </w:r>
      <w:r>
        <w:rPr>
          <w:rFonts w:cs="BDGMIC+Garamond"/>
          <w:color w:val="000000"/>
          <w:sz w:val="22"/>
          <w:szCs w:val="22"/>
          <w:lang w:val="en-GB"/>
        </w:rPr>
        <w:t xml:space="preserve"> </w:t>
      </w:r>
      <w:r w:rsidRPr="00687AA9">
        <w:rPr>
          <w:rFonts w:cs="BDGMIC+Garamond"/>
          <w:color w:val="000000"/>
          <w:sz w:val="22"/>
          <w:szCs w:val="22"/>
          <w:lang w:val="en-GB"/>
        </w:rPr>
        <w:t>[</w:t>
      </w:r>
      <w:proofErr w:type="spellStart"/>
      <w:r w:rsidRPr="00687AA9">
        <w:rPr>
          <w:rFonts w:cs="BDGMIC+Garamond"/>
          <w:color w:val="000000"/>
          <w:sz w:val="22"/>
          <w:szCs w:val="22"/>
          <w:lang w:val="en-GB"/>
        </w:rPr>
        <w:t>Gephi</w:t>
      </w:r>
      <w:proofErr w:type="spellEnd"/>
      <w:r w:rsidRPr="00687AA9">
        <w:rPr>
          <w:rFonts w:cs="BDGMIC+Garamond"/>
          <w:color w:val="000000"/>
          <w:sz w:val="22"/>
          <w:szCs w:val="22"/>
          <w:lang w:val="en-GB"/>
        </w:rPr>
        <w:t xml:space="preserve">: </w:t>
      </w:r>
      <w:proofErr w:type="gramStart"/>
      <w:r w:rsidRPr="00687AA9">
        <w:rPr>
          <w:rFonts w:cs="BDGMIC+Garamond"/>
          <w:color w:val="000000"/>
          <w:sz w:val="22"/>
          <w:szCs w:val="22"/>
          <w:lang w:val="en-GB"/>
        </w:rPr>
        <w:t>An Open</w:t>
      </w:r>
      <w:proofErr w:type="gramEnd"/>
      <w:r w:rsidRPr="00687AA9">
        <w:rPr>
          <w:rFonts w:cs="BDGMIC+Garamond"/>
          <w:color w:val="000000"/>
          <w:sz w:val="22"/>
          <w:szCs w:val="22"/>
          <w:lang w:val="en-GB"/>
        </w:rPr>
        <w:t xml:space="preserve"> Source Software for Exploring and Manipulating Networks]</w:t>
      </w:r>
    </w:p>
    <w:p w:rsidR="003A2212" w:rsidRDefault="003A2212" w:rsidP="0045681F">
      <w:pPr>
        <w:spacing w:before="120"/>
        <w:ind w:left="360" w:firstLine="180"/>
        <w:jc w:val="both"/>
        <w:rPr>
          <w:rFonts w:cs="BDGMIC+Garamond"/>
          <w:color w:val="000000"/>
          <w:sz w:val="22"/>
          <w:szCs w:val="22"/>
          <w:lang w:val="en-GB"/>
        </w:rPr>
      </w:pPr>
    </w:p>
    <w:p w:rsidR="003A2212" w:rsidRDefault="003A2212" w:rsidP="003A2212">
      <w:pPr>
        <w:pStyle w:val="Ttulo2"/>
        <w:numPr>
          <w:ilvl w:val="1"/>
          <w:numId w:val="1"/>
        </w:numPr>
        <w:tabs>
          <w:tab w:val="left" w:pos="993"/>
        </w:tabs>
        <w:rPr>
          <w:rFonts w:ascii="Times New Roman" w:hAnsi="Times New Roman"/>
          <w:color w:val="auto"/>
          <w:sz w:val="36"/>
        </w:rPr>
      </w:pPr>
      <w:bookmarkStart w:id="404" w:name="_Toc290900292"/>
      <w:commentRangeStart w:id="405"/>
      <w:proofErr w:type="spellStart"/>
      <w:r>
        <w:rPr>
          <w:rFonts w:ascii="Times New Roman" w:hAnsi="Times New Roman"/>
          <w:color w:val="auto"/>
          <w:sz w:val="36"/>
        </w:rPr>
        <w:t>Simulación</w:t>
      </w:r>
      <w:proofErr w:type="spellEnd"/>
      <w:r>
        <w:rPr>
          <w:rFonts w:ascii="Times New Roman" w:hAnsi="Times New Roman"/>
          <w:color w:val="auto"/>
          <w:sz w:val="36"/>
        </w:rPr>
        <w:t xml:space="preserve"> social</w:t>
      </w:r>
      <w:commentRangeEnd w:id="405"/>
      <w:r w:rsidR="00A019D3">
        <w:rPr>
          <w:rStyle w:val="Refdecomentario"/>
          <w:rFonts w:ascii="Times New Roman" w:eastAsia="Times New Roman" w:hAnsi="Times New Roman" w:cs="Times New Roman"/>
          <w:b w:val="0"/>
          <w:bCs w:val="0"/>
          <w:color w:val="auto"/>
          <w:lang w:val="es-ES_tradnl"/>
        </w:rPr>
        <w:commentReference w:id="405"/>
      </w:r>
      <w:bookmarkEnd w:id="404"/>
    </w:p>
    <w:p w:rsidR="003B7C18" w:rsidRPr="003A2212" w:rsidRDefault="003B7C18" w:rsidP="003A2212"/>
    <w:p w:rsidR="0045681F" w:rsidRDefault="0045681F" w:rsidP="00AF1A62">
      <w:pPr>
        <w:rPr>
          <w:lang w:val="es-ES"/>
        </w:rPr>
      </w:pPr>
    </w:p>
    <w:p w:rsidR="003B7C18" w:rsidRDefault="003B7C18" w:rsidP="00AF1A62">
      <w:pPr>
        <w:rPr>
          <w:ins w:id="406" w:author="IO" w:date="2010-08-24T13:27:00Z"/>
          <w:lang w:val="es-ES"/>
        </w:rPr>
        <w:sectPr w:rsidR="003B7C18" w:rsidSect="00F820A0">
          <w:pgSz w:w="11906" w:h="16838"/>
          <w:pgMar w:top="1417" w:right="1701" w:bottom="360" w:left="1800" w:header="708" w:footer="708" w:gutter="0"/>
          <w:cols w:space="708"/>
          <w:docGrid w:linePitch="360"/>
        </w:sectPr>
      </w:pPr>
    </w:p>
    <w:p w:rsidR="00933D8A" w:rsidRDefault="00933D8A" w:rsidP="00933D8A">
      <w:pPr>
        <w:pStyle w:val="Ttulo1"/>
        <w:numPr>
          <w:ilvl w:val="0"/>
          <w:numId w:val="1"/>
        </w:numPr>
        <w:rPr>
          <w:rFonts w:ascii="Times New Roman" w:hAnsi="Times New Roman"/>
          <w:sz w:val="40"/>
          <w:szCs w:val="40"/>
        </w:rPr>
      </w:pPr>
      <w:bookmarkStart w:id="407" w:name="_Toc290900293"/>
      <w:r>
        <w:rPr>
          <w:rFonts w:ascii="Times New Roman" w:hAnsi="Times New Roman"/>
          <w:sz w:val="40"/>
          <w:szCs w:val="40"/>
        </w:rPr>
        <w:lastRenderedPageBreak/>
        <w:t>Herramientas utilizadas</w:t>
      </w:r>
      <w:bookmarkEnd w:id="407"/>
    </w:p>
    <w:p w:rsidR="003A2212" w:rsidRDefault="003A2212" w:rsidP="00933D8A"/>
    <w:p w:rsidR="003A2212" w:rsidRDefault="007D5883" w:rsidP="003A2212">
      <w:pPr>
        <w:jc w:val="both"/>
      </w:pPr>
      <w:commentRangeStart w:id="408"/>
      <w:ins w:id="409" w:author="IO" w:date="2011-04-18T12:30:00Z">
        <w:r>
          <w:t xml:space="preserve">La herramienta </w:t>
        </w:r>
      </w:ins>
      <w:del w:id="410" w:author="IO" w:date="2011-04-18T12:30:00Z">
        <w:r w:rsidR="003A2212" w:rsidDel="007D5883">
          <w:delText>Vamos a usar la herramienta Krowdix</w:delText>
        </w:r>
      </w:del>
      <w:ins w:id="411" w:author="IO" w:date="2011-04-18T12:30:00Z">
        <w:r>
          <w:t>utilizada</w:t>
        </w:r>
      </w:ins>
      <w:r w:rsidR="003A2212">
        <w:t xml:space="preserve"> para </w:t>
      </w:r>
      <w:del w:id="412" w:author="IO" w:date="2011-04-18T12:30:00Z">
        <w:r w:rsidR="003A2212" w:rsidDel="007D5883">
          <w:delText xml:space="preserve">nuestra </w:delText>
        </w:r>
      </w:del>
      <w:ins w:id="413" w:author="IO" w:date="2011-04-18T12:30:00Z">
        <w:r>
          <w:t xml:space="preserve">la </w:t>
        </w:r>
      </w:ins>
      <w:r w:rsidR="003A2212">
        <w:t>simulación de la evolución de la red social</w:t>
      </w:r>
      <w:ins w:id="414" w:author="IO" w:date="2011-04-18T12:30:00Z">
        <w:r>
          <w:t xml:space="preserve"> es </w:t>
        </w:r>
        <w:proofErr w:type="spellStart"/>
        <w:r>
          <w:t>Krowdix</w:t>
        </w:r>
      </w:ins>
      <w:proofErr w:type="spellEnd"/>
      <w:r w:rsidR="003A2212">
        <w:t xml:space="preserve">. </w:t>
      </w:r>
      <w:proofErr w:type="spellStart"/>
      <w:ins w:id="415" w:author="IO" w:date="2011-04-18T12:30:00Z">
        <w:r>
          <w:t>Krowdix</w:t>
        </w:r>
        <w:proofErr w:type="spellEnd"/>
        <w:r>
          <w:t xml:space="preserve"> se basa en agentes especialmente orientados a </w:t>
        </w:r>
      </w:ins>
      <w:ins w:id="416" w:author="IO" w:date="2011-04-18T12:32:00Z">
        <w:r>
          <w:t xml:space="preserve">describir el comportamiento de individuos </w:t>
        </w:r>
      </w:ins>
      <w:del w:id="417" w:author="IO" w:date="2011-04-18T12:32:00Z">
        <w:r w:rsidR="003A2212" w:rsidDel="007D5883">
          <w:delText xml:space="preserve">Esta herramienta esta basada en agentes </w:delText>
        </w:r>
      </w:del>
      <w:del w:id="418" w:author="IO" w:date="2011-04-18T12:27:00Z">
        <w:r w:rsidR="003A2212" w:rsidDel="00A019D3">
          <w:delText xml:space="preserve">sociales </w:delText>
        </w:r>
      </w:del>
      <w:del w:id="419" w:author="IO" w:date="2011-04-18T12:32:00Z">
        <w:r w:rsidR="003A2212" w:rsidDel="007D5883">
          <w:delText>que modelan su comportamiento específicamente para</w:delText>
        </w:r>
      </w:del>
      <w:ins w:id="420" w:author="IO" w:date="2011-04-18T12:32:00Z">
        <w:r>
          <w:t>en</w:t>
        </w:r>
      </w:ins>
      <w:r w:rsidR="003A2212">
        <w:t xml:space="preserve"> redes sociales. </w:t>
      </w:r>
      <w:ins w:id="421" w:author="IO" w:date="2011-04-18T12:32:00Z">
        <w:r w:rsidR="00BA503C">
          <w:t xml:space="preserve">Estos agentes se caracterizan </w:t>
        </w:r>
      </w:ins>
      <w:del w:id="422" w:author="IO" w:date="2011-04-18T12:32:00Z">
        <w:r w:rsidR="003A2212" w:rsidDel="00BA503C">
          <w:delText xml:space="preserve">Krowdix nos permite caracterizar los agentes </w:delText>
        </w:r>
      </w:del>
      <w:r w:rsidR="003A2212">
        <w:t>mediante perfiles</w:t>
      </w:r>
      <w:ins w:id="423" w:author="IO" w:date="2011-04-18T12:33:00Z">
        <w:r w:rsidR="00BA503C">
          <w:t xml:space="preserve"> diseñados en base </w:t>
        </w:r>
      </w:ins>
      <w:del w:id="424" w:author="IO" w:date="2011-04-18T12:29:00Z">
        <w:r w:rsidR="003A2212" w:rsidDel="007D5883">
          <w:delText xml:space="preserve"> que podemos crear a través de su interfaz</w:delText>
        </w:r>
      </w:del>
      <w:del w:id="425" w:author="IO" w:date="2011-04-18T12:33:00Z">
        <w:r w:rsidR="003A2212" w:rsidDel="00BA503C">
          <w:delText>. Los perfiles se diseñan mediante</w:delText>
        </w:r>
      </w:del>
      <w:ins w:id="426" w:author="IO" w:date="2011-04-18T12:33:00Z">
        <w:r w:rsidR="00BA503C">
          <w:t>a</w:t>
        </w:r>
      </w:ins>
      <w:r w:rsidR="003A2212">
        <w:t xml:space="preserve"> las acciones disponibles </w:t>
      </w:r>
      <w:del w:id="427" w:author="IO" w:date="2011-04-18T12:33:00Z">
        <w:r w:rsidR="003A2212" w:rsidDel="00BA503C">
          <w:delText xml:space="preserve">para </w:delText>
        </w:r>
      </w:del>
      <w:ins w:id="428" w:author="IO" w:date="2011-04-18T12:33:00Z">
        <w:r w:rsidR="00BA503C">
          <w:t xml:space="preserve">en </w:t>
        </w:r>
      </w:ins>
      <w:del w:id="429" w:author="IO" w:date="2011-04-18T12:29:00Z">
        <w:r w:rsidR="003A2212" w:rsidDel="007D5883">
          <w:delText xml:space="preserve">nuestra </w:delText>
        </w:r>
      </w:del>
      <w:ins w:id="430" w:author="IO" w:date="2011-04-18T12:29:00Z">
        <w:r>
          <w:t xml:space="preserve">la </w:t>
        </w:r>
      </w:ins>
      <w:r w:rsidR="003A2212">
        <w:t>red</w:t>
      </w:r>
      <w:ins w:id="431" w:author="IO" w:date="2011-04-18T12:34:00Z">
        <w:r w:rsidR="00BA503C">
          <w:t xml:space="preserve"> y su uso</w:t>
        </w:r>
      </w:ins>
      <w:del w:id="432" w:author="IO" w:date="2011-04-18T12:33:00Z">
        <w:r w:rsidR="003A2212" w:rsidDel="00BA503C">
          <w:delText xml:space="preserve"> social</w:delText>
        </w:r>
      </w:del>
      <w:r w:rsidR="003A2212">
        <w:t>.</w:t>
      </w:r>
      <w:del w:id="433" w:author="IO" w:date="2011-04-18T12:29:00Z">
        <w:r w:rsidR="003A2212" w:rsidDel="007D5883">
          <w:delText xml:space="preserve"> Estos perfiles determinarán el comportamiento de nuestros agentes.</w:delText>
        </w:r>
      </w:del>
      <w:r w:rsidR="003A2212">
        <w:t xml:space="preserve"> </w:t>
      </w:r>
      <w:ins w:id="434" w:author="IO" w:date="2011-04-18T12:34:00Z">
        <w:r w:rsidR="00BA503C">
          <w:t>Así el investigador establece para cada instancia de simulación y tipo de agente qué acciones realiza y cu</w:t>
        </w:r>
      </w:ins>
      <w:ins w:id="435" w:author="IO" w:date="2011-04-18T12:37:00Z">
        <w:r w:rsidR="00BA503C">
          <w:t>á</w:t>
        </w:r>
      </w:ins>
      <w:ins w:id="436" w:author="IO" w:date="2011-04-18T12:34:00Z">
        <w:r w:rsidR="00BA503C">
          <w:t>nto tiempo dedica a cada una de ellas.</w:t>
        </w:r>
      </w:ins>
      <w:ins w:id="437" w:author="IO" w:date="2011-04-18T12:38:00Z">
        <w:r w:rsidR="00BA503C">
          <w:t xml:space="preserve"> </w:t>
        </w:r>
      </w:ins>
      <w:del w:id="438" w:author="IO" w:date="2011-04-18T12:34:00Z">
        <w:r w:rsidR="003A2212" w:rsidDel="00BA503C">
          <w:delText>Las acciones son determinadas por el usuario para su instancia de red social. Según las necesidades de cada red social utilizaremos unas acciones u otras</w:delText>
        </w:r>
      </w:del>
      <w:del w:id="439" w:author="IO" w:date="2011-04-18T12:38:00Z">
        <w:r w:rsidR="003A2212" w:rsidDel="00BA503C">
          <w:delText>.</w:delText>
        </w:r>
      </w:del>
      <w:del w:id="440" w:author="IO" w:date="2011-04-18T12:37:00Z">
        <w:r w:rsidR="003A2212" w:rsidDel="00BA503C">
          <w:delText xml:space="preserve"> </w:delText>
        </w:r>
      </w:del>
      <w:del w:id="441" w:author="IO" w:date="2011-04-18T12:35:00Z">
        <w:r w:rsidR="003A2212" w:rsidDel="00BA503C">
          <w:delText xml:space="preserve">Por ejemplo en nuestra generación de la red social twitter no nos interesaría la acción “crear un grupo temático”, así que no la añadimos a las acciones disponibles entonces los agentes no tendrían la posibilidad de ejecutarla. </w:delText>
        </w:r>
      </w:del>
      <w:r w:rsidR="003A2212">
        <w:t xml:space="preserve">Con ello </w:t>
      </w:r>
      <w:proofErr w:type="spellStart"/>
      <w:r w:rsidR="003A2212">
        <w:t>Krowdix</w:t>
      </w:r>
      <w:proofErr w:type="spellEnd"/>
      <w:r w:rsidR="003A2212">
        <w:t xml:space="preserve"> consigue la posibilidad de tener distintos tipos de redes con distintas evoluciones.</w:t>
      </w:r>
      <w:commentRangeEnd w:id="408"/>
      <w:r w:rsidR="00BA503C">
        <w:rPr>
          <w:rStyle w:val="Refdecomentario"/>
        </w:rPr>
        <w:commentReference w:id="408"/>
      </w:r>
    </w:p>
    <w:p w:rsidR="00933D8A" w:rsidRDefault="00933D8A" w:rsidP="00933D8A"/>
    <w:p w:rsidR="00933D8A" w:rsidRDefault="00933D8A" w:rsidP="00933D8A">
      <w:pPr>
        <w:pStyle w:val="Ttulo2"/>
        <w:numPr>
          <w:ilvl w:val="1"/>
          <w:numId w:val="1"/>
        </w:numPr>
        <w:tabs>
          <w:tab w:val="left" w:pos="993"/>
        </w:tabs>
        <w:rPr>
          <w:rFonts w:ascii="Times New Roman" w:hAnsi="Times New Roman"/>
          <w:color w:val="auto"/>
          <w:sz w:val="36"/>
        </w:rPr>
      </w:pPr>
      <w:bookmarkStart w:id="442" w:name="_Toc290900294"/>
      <w:proofErr w:type="spellStart"/>
      <w:r w:rsidRPr="00933D8A">
        <w:rPr>
          <w:rFonts w:ascii="Times New Roman" w:hAnsi="Times New Roman"/>
          <w:color w:val="auto"/>
          <w:sz w:val="36"/>
        </w:rPr>
        <w:t>Introducción</w:t>
      </w:r>
      <w:proofErr w:type="spellEnd"/>
      <w:r w:rsidRPr="00933D8A">
        <w:rPr>
          <w:rFonts w:ascii="Times New Roman" w:hAnsi="Times New Roman"/>
          <w:color w:val="auto"/>
          <w:sz w:val="36"/>
        </w:rPr>
        <w:t xml:space="preserve"> a </w:t>
      </w:r>
      <w:proofErr w:type="spellStart"/>
      <w:r w:rsidRPr="00933D8A">
        <w:rPr>
          <w:rFonts w:ascii="Times New Roman" w:hAnsi="Times New Roman"/>
          <w:color w:val="auto"/>
          <w:sz w:val="36"/>
        </w:rPr>
        <w:t>Krowdix</w:t>
      </w:r>
      <w:bookmarkEnd w:id="442"/>
      <w:proofErr w:type="spellEnd"/>
    </w:p>
    <w:p w:rsidR="00933D8A" w:rsidRDefault="00933D8A" w:rsidP="00933D8A"/>
    <w:p w:rsidR="003A2212" w:rsidRDefault="003A2212" w:rsidP="003A2212">
      <w:pPr>
        <w:pStyle w:val="Ttulo2"/>
        <w:numPr>
          <w:ilvl w:val="1"/>
          <w:numId w:val="1"/>
        </w:numPr>
        <w:tabs>
          <w:tab w:val="left" w:pos="993"/>
        </w:tabs>
        <w:rPr>
          <w:rFonts w:ascii="Times New Roman" w:hAnsi="Times New Roman"/>
          <w:color w:val="auto"/>
          <w:sz w:val="36"/>
        </w:rPr>
      </w:pPr>
      <w:bookmarkStart w:id="443" w:name="_Toc290900295"/>
      <w:proofErr w:type="spellStart"/>
      <w:r>
        <w:rPr>
          <w:rFonts w:ascii="Times New Roman" w:hAnsi="Times New Roman"/>
          <w:color w:val="auto"/>
          <w:sz w:val="36"/>
        </w:rPr>
        <w:t>Diseño</w:t>
      </w:r>
      <w:proofErr w:type="spellEnd"/>
      <w:r>
        <w:rPr>
          <w:rFonts w:ascii="Times New Roman" w:hAnsi="Times New Roman"/>
          <w:color w:val="auto"/>
          <w:sz w:val="36"/>
        </w:rPr>
        <w:t xml:space="preserve"> y </w:t>
      </w:r>
      <w:proofErr w:type="spellStart"/>
      <w:r>
        <w:rPr>
          <w:rFonts w:ascii="Times New Roman" w:hAnsi="Times New Roman"/>
          <w:color w:val="auto"/>
          <w:sz w:val="36"/>
        </w:rPr>
        <w:t>arquitectura</w:t>
      </w:r>
      <w:bookmarkEnd w:id="443"/>
      <w:proofErr w:type="spellEnd"/>
    </w:p>
    <w:p w:rsidR="00FB5D8F" w:rsidRDefault="00FB5D8F" w:rsidP="00FB5D8F"/>
    <w:p w:rsidR="003A2212" w:rsidRDefault="003A2212" w:rsidP="00FB5D8F"/>
    <w:p w:rsidR="00FB5D8F" w:rsidRDefault="00FB5D8F" w:rsidP="00FB5D8F"/>
    <w:p w:rsidR="00F820A0" w:rsidRDefault="00F820A0" w:rsidP="004E216C">
      <w:pPr>
        <w:pStyle w:val="Ttulo1"/>
        <w:numPr>
          <w:ilvl w:val="0"/>
          <w:numId w:val="1"/>
        </w:numPr>
        <w:rPr>
          <w:rFonts w:ascii="Times New Roman" w:hAnsi="Times New Roman"/>
          <w:sz w:val="40"/>
          <w:szCs w:val="40"/>
        </w:rPr>
        <w:sectPr w:rsidR="00F820A0">
          <w:type w:val="oddPage"/>
          <w:pgSz w:w="11906" w:h="16838"/>
          <w:pgMar w:top="1417" w:right="1701" w:bottom="360" w:left="1800" w:header="708" w:footer="708" w:gutter="0"/>
          <w:cols w:space="708"/>
          <w:docGrid w:linePitch="360"/>
        </w:sectPr>
      </w:pPr>
    </w:p>
    <w:p w:rsidR="004E216C" w:rsidRDefault="00FB5D8F" w:rsidP="004E216C">
      <w:pPr>
        <w:pStyle w:val="Ttulo1"/>
        <w:numPr>
          <w:ilvl w:val="0"/>
          <w:numId w:val="1"/>
        </w:numPr>
        <w:rPr>
          <w:rFonts w:ascii="Times New Roman" w:hAnsi="Times New Roman"/>
          <w:sz w:val="40"/>
          <w:szCs w:val="40"/>
        </w:rPr>
      </w:pPr>
      <w:bookmarkStart w:id="444" w:name="_Toc290900296"/>
      <w:commentRangeStart w:id="445"/>
      <w:r w:rsidRPr="004E216C">
        <w:rPr>
          <w:rFonts w:ascii="Times New Roman" w:hAnsi="Times New Roman"/>
          <w:sz w:val="40"/>
          <w:szCs w:val="40"/>
        </w:rPr>
        <w:lastRenderedPageBreak/>
        <w:t>Conjunto de trabajo</w:t>
      </w:r>
      <w:commentRangeEnd w:id="445"/>
      <w:r w:rsidR="00BA503C">
        <w:rPr>
          <w:rStyle w:val="Refdecomentario"/>
          <w:rFonts w:ascii="Times New Roman" w:hAnsi="Times New Roman"/>
          <w:b w:val="0"/>
          <w:bCs w:val="0"/>
          <w:kern w:val="0"/>
        </w:rPr>
        <w:commentReference w:id="445"/>
      </w:r>
      <w:bookmarkEnd w:id="444"/>
    </w:p>
    <w:p w:rsidR="00F820A0" w:rsidRDefault="00F820A0" w:rsidP="004E216C"/>
    <w:p w:rsidR="00F820A0" w:rsidRDefault="00F820A0" w:rsidP="00F820A0">
      <w:pPr>
        <w:jc w:val="both"/>
      </w:pPr>
      <w:r>
        <w:t xml:space="preserve">Se ha elegido </w:t>
      </w:r>
      <w:commentRangeStart w:id="446"/>
      <w:proofErr w:type="spellStart"/>
      <w:r>
        <w:t>Twitter</w:t>
      </w:r>
      <w:commentRangeEnd w:id="446"/>
      <w:proofErr w:type="spellEnd"/>
      <w:r w:rsidR="00BA503C">
        <w:rPr>
          <w:rStyle w:val="Refdecomentario"/>
        </w:rPr>
        <w:commentReference w:id="446"/>
      </w:r>
      <w:r>
        <w:t xml:space="preserve"> como la red social a la que vamos a aplicar nuestro estudio. </w:t>
      </w:r>
      <w:proofErr w:type="spellStart"/>
      <w:r>
        <w:t>Twitter</w:t>
      </w:r>
      <w:proofErr w:type="spellEnd"/>
      <w:r>
        <w:t xml:space="preserve"> </w:t>
      </w:r>
      <w:del w:id="447" w:author="IO" w:date="2011-04-18T12:40:00Z">
        <w:r w:rsidDel="00BA503C">
          <w:delText>se trata de</w:delText>
        </w:r>
      </w:del>
      <w:ins w:id="448" w:author="IO" w:date="2011-04-18T12:40:00Z">
        <w:r w:rsidR="00BA503C">
          <w:t>es</w:t>
        </w:r>
      </w:ins>
      <w:r>
        <w:t xml:space="preserve"> una red de </w:t>
      </w:r>
      <w:proofErr w:type="spellStart"/>
      <w:r w:rsidRPr="00BA503C">
        <w:rPr>
          <w:i/>
          <w:rPrChange w:id="449" w:author="IO" w:date="2011-04-18T12:39:00Z">
            <w:rPr/>
          </w:rPrChange>
        </w:rPr>
        <w:t>microblogging</w:t>
      </w:r>
      <w:proofErr w:type="spellEnd"/>
      <w:del w:id="450" w:author="IO" w:date="2011-04-18T12:40:00Z">
        <w:r w:rsidDel="00BA503C">
          <w:delText xml:space="preserve"> </w:delText>
        </w:r>
      </w:del>
      <w:ins w:id="451" w:author="IO" w:date="2011-04-18T12:40:00Z">
        <w:r w:rsidR="00BA503C">
          <w:t>. En ella</w:t>
        </w:r>
      </w:ins>
      <w:del w:id="452" w:author="IO" w:date="2011-04-18T12:40:00Z">
        <w:r w:rsidDel="00BA503C">
          <w:delText>entendido este como</w:delText>
        </w:r>
      </w:del>
      <w:r>
        <w:t xml:space="preserve"> un conjunto de usuarios relacionados entre sí </w:t>
      </w:r>
      <w:del w:id="453" w:author="IO" w:date="2011-04-18T12:40:00Z">
        <w:r w:rsidDel="00BA503C">
          <w:delText xml:space="preserve">que </w:delText>
        </w:r>
      </w:del>
      <w:r>
        <w:t xml:space="preserve">comparten con los demás sus opiniones o </w:t>
      </w:r>
      <w:del w:id="454" w:author="IO" w:date="2011-04-18T12:43:00Z">
        <w:r w:rsidDel="005807B5">
          <w:delText>distintos aspectos de su vida</w:delText>
        </w:r>
      </w:del>
      <w:ins w:id="455" w:author="IO" w:date="2011-04-18T12:43:00Z">
        <w:r w:rsidR="005807B5">
          <w:t>información</w:t>
        </w:r>
      </w:ins>
      <w:r>
        <w:t xml:space="preserve">. Para ello disponen de </w:t>
      </w:r>
      <w:ins w:id="456" w:author="IO" w:date="2011-04-18T12:44:00Z">
        <w:r w:rsidR="005807B5">
          <w:t>micro-anotaciones</w:t>
        </w:r>
      </w:ins>
      <w:ins w:id="457" w:author="IO" w:date="2011-04-18T12:45:00Z">
        <w:r w:rsidR="005807B5">
          <w:t xml:space="preserve"> llamadas </w:t>
        </w:r>
        <w:proofErr w:type="spellStart"/>
        <w:r w:rsidR="005807B5" w:rsidRPr="005807B5">
          <w:rPr>
            <w:i/>
            <w:rPrChange w:id="458" w:author="IO" w:date="2011-04-18T12:45:00Z">
              <w:rPr/>
            </w:rPrChange>
          </w:rPr>
          <w:t>tweets</w:t>
        </w:r>
      </w:ins>
      <w:proofErr w:type="spellEnd"/>
      <w:ins w:id="459" w:author="IO" w:date="2011-04-18T12:44:00Z">
        <w:r w:rsidR="005807B5">
          <w:t xml:space="preserve">, que son pequeños mensajes de unos 140 caracteres que pueden </w:t>
        </w:r>
      </w:ins>
      <w:del w:id="460" w:author="IO" w:date="2011-04-18T12:44:00Z">
        <w:r w:rsidDel="005807B5">
          <w:delText>un espacio limitado en caracteres donde darse a conocer a</w:delText>
        </w:r>
      </w:del>
      <w:ins w:id="461" w:author="IO" w:date="2011-04-18T12:44:00Z">
        <w:r w:rsidR="005807B5">
          <w:t>compartir con</w:t>
        </w:r>
      </w:ins>
      <w:r>
        <w:t xml:space="preserve"> los demás usuarios. </w:t>
      </w:r>
      <w:r w:rsidR="00E32AA8">
        <w:t>En el aspecto social</w:t>
      </w:r>
      <w:ins w:id="462" w:author="IO" w:date="2011-04-18T12:44:00Z">
        <w:r w:rsidR="005807B5">
          <w:t>,</w:t>
        </w:r>
      </w:ins>
      <w:r w:rsidR="00E32AA8">
        <w:t xml:space="preserve"> unos usuarios están </w:t>
      </w:r>
      <w:del w:id="463" w:author="IO" w:date="2011-04-18T12:45:00Z">
        <w:r w:rsidR="00E32AA8" w:rsidDel="005807B5">
          <w:delText>inter</w:delText>
        </w:r>
      </w:del>
      <w:r w:rsidR="00E32AA8">
        <w:t xml:space="preserve">relacionados con otros </w:t>
      </w:r>
      <w:ins w:id="464" w:author="IO" w:date="2011-04-18T12:45:00Z">
        <w:r w:rsidR="005807B5">
          <w:t xml:space="preserve">a través de estas anotaciones. Por ejemplo, los usuarios </w:t>
        </w:r>
      </w:ins>
      <w:del w:id="465" w:author="IO" w:date="2011-04-18T12:45:00Z">
        <w:r w:rsidR="00E32AA8" w:rsidDel="005807B5">
          <w:delText xml:space="preserve">debido </w:delText>
        </w:r>
      </w:del>
      <w:r w:rsidR="00E32AA8">
        <w:t xml:space="preserve">pueden señalar </w:t>
      </w:r>
      <w:del w:id="466" w:author="IO" w:date="2011-04-18T12:46:00Z">
        <w:r w:rsidR="00E32AA8" w:rsidDel="005807B5">
          <w:delText>cuales de estos autores de microblogs, a los que llamamos</w:delText>
        </w:r>
      </w:del>
      <w:ins w:id="467" w:author="IO" w:date="2011-04-18T12:46:00Z">
        <w:r w:rsidR="005807B5">
          <w:t>que</w:t>
        </w:r>
      </w:ins>
      <w:r w:rsidR="00E32AA8">
        <w:t xml:space="preserve"> </w:t>
      </w:r>
      <w:proofErr w:type="spellStart"/>
      <w:r w:rsidR="00E32AA8">
        <w:t>tweets</w:t>
      </w:r>
      <w:proofErr w:type="spellEnd"/>
      <w:r w:rsidR="00E32AA8">
        <w:t xml:space="preserve"> les parecen más interesantes</w:t>
      </w:r>
      <w:ins w:id="468" w:author="IO" w:date="2011-04-18T12:46:00Z">
        <w:r w:rsidR="005807B5">
          <w:t xml:space="preserve">, cuales son los autores de mayor interés o publicar de nuevo los </w:t>
        </w:r>
        <w:proofErr w:type="spellStart"/>
        <w:r w:rsidR="005807B5" w:rsidRPr="005807B5">
          <w:rPr>
            <w:i/>
            <w:rPrChange w:id="469" w:author="IO" w:date="2011-04-18T12:47:00Z">
              <w:rPr/>
            </w:rPrChange>
          </w:rPr>
          <w:t>tweets</w:t>
        </w:r>
        <w:proofErr w:type="spellEnd"/>
        <w:r w:rsidR="005807B5">
          <w:t xml:space="preserve"> de otros usuarios, </w:t>
        </w:r>
      </w:ins>
      <w:ins w:id="470" w:author="IO" w:date="2011-04-18T12:47:00Z">
        <w:r w:rsidR="005807B5">
          <w:t xml:space="preserve">los llamados </w:t>
        </w:r>
        <w:proofErr w:type="spellStart"/>
        <w:r w:rsidR="005807B5">
          <w:t>retweets</w:t>
        </w:r>
        <w:proofErr w:type="spellEnd"/>
        <w:proofErr w:type="gramStart"/>
        <w:r w:rsidR="005807B5">
          <w:t>.</w:t>
        </w:r>
      </w:ins>
      <w:r w:rsidR="00E32AA8">
        <w:t>.</w:t>
      </w:r>
      <w:proofErr w:type="gramEnd"/>
    </w:p>
    <w:p w:rsidR="00F820A0" w:rsidRDefault="00F820A0" w:rsidP="00F820A0">
      <w:pPr>
        <w:jc w:val="both"/>
      </w:pPr>
    </w:p>
    <w:p w:rsidR="00FB5D8F" w:rsidRPr="004E216C" w:rsidRDefault="005807B5" w:rsidP="00F820A0">
      <w:pPr>
        <w:tabs>
          <w:tab w:val="left" w:pos="3067"/>
        </w:tabs>
        <w:jc w:val="both"/>
      </w:pPr>
      <w:ins w:id="471" w:author="IO" w:date="2011-04-18T12:48:00Z">
        <w:r>
          <w:t xml:space="preserve">A partir de esta red real se va a </w:t>
        </w:r>
      </w:ins>
      <w:del w:id="472" w:author="IO" w:date="2011-04-18T12:48:00Z">
        <w:r w:rsidR="00F820A0" w:rsidDel="005807B5">
          <w:delText xml:space="preserve">Esta red nos va permitir </w:delText>
        </w:r>
      </w:del>
      <w:r w:rsidR="00F820A0">
        <w:t xml:space="preserve">obtener la información de </w:t>
      </w:r>
      <w:del w:id="473" w:author="IO" w:date="2011-04-18T12:48:00Z">
        <w:r w:rsidR="00F820A0" w:rsidDel="005807B5">
          <w:delText xml:space="preserve">estos </w:delText>
        </w:r>
      </w:del>
      <w:ins w:id="474" w:author="IO" w:date="2011-04-18T12:48:00Z">
        <w:r>
          <w:t xml:space="preserve">sus </w:t>
        </w:r>
      </w:ins>
      <w:r w:rsidR="00F820A0">
        <w:t>usuarios así como las relaciones entre ellos.</w:t>
      </w:r>
      <w:r w:rsidR="00E32AA8">
        <w:t xml:space="preserve"> </w:t>
      </w:r>
      <w:ins w:id="475" w:author="IO" w:date="2011-04-18T12:49:00Z">
        <w:r>
          <w:t>Est</w:t>
        </w:r>
      </w:ins>
      <w:ins w:id="476" w:author="IO" w:date="2011-04-18T12:50:00Z">
        <w:r>
          <w:t>e conocimiento</w:t>
        </w:r>
      </w:ins>
      <w:ins w:id="477" w:author="IO" w:date="2011-04-18T12:49:00Z">
        <w:r>
          <w:t xml:space="preserve"> </w:t>
        </w:r>
      </w:ins>
      <w:ins w:id="478" w:author="IO" w:date="2011-04-18T12:50:00Z">
        <w:r>
          <w:t xml:space="preserve">se </w:t>
        </w:r>
      </w:ins>
      <w:ins w:id="479" w:author="IO" w:date="2011-04-18T12:49:00Z">
        <w:r>
          <w:t>va a traslada</w:t>
        </w:r>
      </w:ins>
      <w:ins w:id="480" w:author="IO" w:date="2011-04-18T12:50:00Z">
        <w:r>
          <w:t>r</w:t>
        </w:r>
      </w:ins>
      <w:ins w:id="481" w:author="IO" w:date="2011-04-18T12:49:00Z">
        <w:r>
          <w:t xml:space="preserve"> a </w:t>
        </w:r>
      </w:ins>
      <w:ins w:id="482" w:author="IO" w:date="2011-04-18T12:51:00Z">
        <w:r>
          <w:t xml:space="preserve">un modelo para </w:t>
        </w:r>
      </w:ins>
      <w:ins w:id="483" w:author="IO" w:date="2011-04-18T12:49:00Z">
        <w:r>
          <w:t>la herramienta de simulación</w:t>
        </w:r>
      </w:ins>
      <w:ins w:id="484" w:author="IO" w:date="2011-04-18T12:51:00Z">
        <w:r>
          <w:t>. Después se ejecutará el modelo para</w:t>
        </w:r>
      </w:ins>
      <w:del w:id="485" w:author="IO" w:date="2011-04-18T12:51:00Z">
        <w:r w:rsidR="00E32AA8" w:rsidDel="005807B5">
          <w:delText>De ahí que podamos importar este conjunto de usuarios reales, que interaccionan entre sí, es decir, una red social real, a nuestra herramienta de simulación y, a partir de ahí ejecutar dicha aplicación de forma que</w:delText>
        </w:r>
      </w:del>
      <w:r w:rsidR="00E32AA8">
        <w:t xml:space="preserve"> </w:t>
      </w:r>
      <w:del w:id="486" w:author="IO" w:date="2011-04-18T12:51:00Z">
        <w:r w:rsidR="00E32AA8" w:rsidDel="005807B5">
          <w:delText>estime</w:delText>
        </w:r>
      </w:del>
      <w:ins w:id="487" w:author="IO" w:date="2011-04-18T12:51:00Z">
        <w:r>
          <w:t>anticipar</w:t>
        </w:r>
      </w:ins>
      <w:r w:rsidR="00E32AA8">
        <w:t xml:space="preserve"> </w:t>
      </w:r>
      <w:del w:id="488" w:author="IO" w:date="2011-04-18T12:51:00Z">
        <w:r w:rsidR="00E32AA8" w:rsidDel="005807B5">
          <w:delText>su</w:delText>
        </w:r>
      </w:del>
      <w:ins w:id="489" w:author="IO" w:date="2011-04-18T12:51:00Z">
        <w:r>
          <w:t>la</w:t>
        </w:r>
      </w:ins>
      <w:r w:rsidR="00E32AA8">
        <w:t xml:space="preserve"> evolución</w:t>
      </w:r>
      <w:ins w:id="490" w:author="IO" w:date="2011-04-18T12:51:00Z">
        <w:r>
          <w:t xml:space="preserve"> de la red real</w:t>
        </w:r>
      </w:ins>
      <w:r w:rsidR="00E32AA8">
        <w:t xml:space="preserve">. Más adelante veremos los resultados y si esta simulación estima en buena </w:t>
      </w:r>
      <w:del w:id="491" w:author="IO" w:date="2011-04-18T12:52:00Z">
        <w:r w:rsidR="00E32AA8" w:rsidDel="005807B5">
          <w:delText xml:space="preserve">forma </w:delText>
        </w:r>
      </w:del>
      <w:ins w:id="492" w:author="IO" w:date="2011-04-18T12:52:00Z">
        <w:r>
          <w:t xml:space="preserve">medida </w:t>
        </w:r>
      </w:ins>
      <w:r w:rsidR="00E32AA8">
        <w:t xml:space="preserve">los comportamientos en conjunto de los usuarios de </w:t>
      </w:r>
      <w:proofErr w:type="spellStart"/>
      <w:r w:rsidR="00E32AA8">
        <w:t>Twitter</w:t>
      </w:r>
      <w:proofErr w:type="spellEnd"/>
      <w:r w:rsidR="00E32AA8">
        <w:t>.</w:t>
      </w:r>
    </w:p>
    <w:p w:rsidR="00F820A0" w:rsidRDefault="00F820A0" w:rsidP="00F820A0">
      <w:pPr>
        <w:jc w:val="both"/>
      </w:pPr>
    </w:p>
    <w:p w:rsidR="00F820A0" w:rsidRDefault="00F820A0" w:rsidP="007F64D5">
      <w:pPr>
        <w:pStyle w:val="Ttulo1"/>
        <w:numPr>
          <w:ilvl w:val="1"/>
          <w:numId w:val="1"/>
        </w:numPr>
      </w:pPr>
      <w:bookmarkStart w:id="493" w:name="_Toc290900297"/>
      <w:r>
        <w:t xml:space="preserve">Usuarios de </w:t>
      </w:r>
      <w:proofErr w:type="spellStart"/>
      <w:r>
        <w:t>twitter</w:t>
      </w:r>
      <w:bookmarkEnd w:id="493"/>
      <w:proofErr w:type="spellEnd"/>
    </w:p>
    <w:p w:rsidR="00F820A0" w:rsidRDefault="00F820A0" w:rsidP="00F820A0">
      <w:pPr>
        <w:jc w:val="both"/>
      </w:pPr>
    </w:p>
    <w:p w:rsidR="00F820A0" w:rsidRDefault="005807B5" w:rsidP="00F820A0">
      <w:pPr>
        <w:jc w:val="both"/>
      </w:pPr>
      <w:ins w:id="494" w:author="IO" w:date="2011-04-18T12:52:00Z">
        <w:r>
          <w:t xml:space="preserve">Existen diversos análisis del comportamiento y </w:t>
        </w:r>
      </w:ins>
      <w:ins w:id="495" w:author="IO" w:date="2011-04-18T12:53:00Z">
        <w:r>
          <w:t xml:space="preserve">características de los usuarios de </w:t>
        </w:r>
        <w:proofErr w:type="spellStart"/>
        <w:r>
          <w:t>Twitter</w:t>
        </w:r>
        <w:proofErr w:type="spellEnd"/>
        <w:r>
          <w:t xml:space="preserve">. La </w:t>
        </w:r>
      </w:ins>
      <w:del w:id="496" w:author="IO" w:date="2011-04-18T12:53:00Z">
        <w:r w:rsidR="00F820A0" w:rsidDel="005807B5">
          <w:delText xml:space="preserve">Según un estudio de la </w:delText>
        </w:r>
      </w:del>
      <w:r w:rsidR="00F820A0">
        <w:t xml:space="preserve">consultora Pearl </w:t>
      </w:r>
      <w:proofErr w:type="spellStart"/>
      <w:r w:rsidR="00F820A0">
        <w:t>Analytics</w:t>
      </w:r>
      <w:proofErr w:type="spellEnd"/>
      <w:r w:rsidR="00F820A0">
        <w:t xml:space="preserve"> [5] </w:t>
      </w:r>
      <w:ins w:id="497" w:author="IO" w:date="2011-04-18T12:53:00Z">
        <w:r>
          <w:t xml:space="preserve">realizó </w:t>
        </w:r>
      </w:ins>
      <w:del w:id="498" w:author="IO" w:date="2011-04-18T12:53:00Z">
        <w:r w:rsidR="00F820A0" w:rsidDel="005807B5">
          <w:delText>de</w:delText>
        </w:r>
      </w:del>
      <w:ins w:id="499" w:author="IO" w:date="2011-04-18T12:53:00Z">
        <w:r>
          <w:t>en</w:t>
        </w:r>
      </w:ins>
      <w:r w:rsidR="00F820A0">
        <w:t xml:space="preserve"> agosto de 2009 </w:t>
      </w:r>
      <w:ins w:id="500" w:author="IO" w:date="2011-04-18T12:53:00Z">
        <w:r>
          <w:t xml:space="preserve">un estudio y posterior </w:t>
        </w:r>
      </w:ins>
      <w:ins w:id="501" w:author="IO" w:date="2011-04-18T12:54:00Z">
        <w:r w:rsidR="00DB2EE0">
          <w:t>descripción por perfiles</w:t>
        </w:r>
        <w:r>
          <w:t xml:space="preserve"> </w:t>
        </w:r>
      </w:ins>
      <w:del w:id="502" w:author="IO" w:date="2011-04-18T12:54:00Z">
        <w:r w:rsidR="00F820A0" w:rsidDel="00DB2EE0">
          <w:delText>sobre el uso</w:delText>
        </w:r>
      </w:del>
      <w:ins w:id="503" w:author="IO" w:date="2011-04-18T12:54:00Z">
        <w:r w:rsidR="00DB2EE0">
          <w:t xml:space="preserve">de </w:t>
        </w:r>
      </w:ins>
      <w:ins w:id="504" w:author="IO" w:date="2011-04-18T12:56:00Z">
        <w:r w:rsidR="00DB2EE0">
          <w:t>sus</w:t>
        </w:r>
      </w:ins>
      <w:ins w:id="505" w:author="IO" w:date="2011-04-18T12:54:00Z">
        <w:r w:rsidR="00DB2EE0">
          <w:t xml:space="preserve"> usuario</w:t>
        </w:r>
      </w:ins>
      <w:ins w:id="506" w:author="IO" w:date="2011-04-18T12:56:00Z">
        <w:r w:rsidR="00DB2EE0">
          <w:t>s</w:t>
        </w:r>
      </w:ins>
      <w:del w:id="507" w:author="IO" w:date="2011-04-18T12:56:00Z">
        <w:r w:rsidR="00F820A0" w:rsidDel="00DB2EE0">
          <w:delText xml:space="preserve"> de Twitter</w:delText>
        </w:r>
      </w:del>
      <w:ins w:id="508" w:author="IO" w:date="2011-04-18T12:54:00Z">
        <w:r w:rsidR="00DB2EE0">
          <w:t xml:space="preserve"> cuyos resultados se resumen en la </w:t>
        </w:r>
        <w:r w:rsidR="00DB2EE0" w:rsidRPr="00DB2EE0">
          <w:fldChar w:fldCharType="begin"/>
        </w:r>
        <w:r w:rsidR="00DB2EE0" w:rsidRPr="00DB2EE0">
          <w:instrText xml:space="preserve"> REF _Ref290894620 \h </w:instrText>
        </w:r>
      </w:ins>
      <w:r w:rsidR="00DB2EE0" w:rsidRPr="00DB2EE0">
        <w:rPr>
          <w:rPrChange w:id="509" w:author="IO" w:date="2011-04-18T12:55:00Z">
            <w:rPr>
              <w:b/>
            </w:rPr>
          </w:rPrChange>
        </w:rPr>
        <w:instrText xml:space="preserve"> \* MERGEFORMAT </w:instrText>
      </w:r>
      <w:r w:rsidR="00DB2EE0" w:rsidRPr="00DB2EE0">
        <w:fldChar w:fldCharType="separate"/>
      </w:r>
      <w:ins w:id="510" w:author="IO" w:date="2011-04-18T14:29:00Z">
        <w:r w:rsidR="00212E17" w:rsidRPr="00212E17">
          <w:rPr>
            <w:rPrChange w:id="511" w:author="IO" w:date="2011-04-18T14:29:00Z">
              <w:rPr>
                <w:b/>
              </w:rPr>
            </w:rPrChange>
          </w:rPr>
          <w:t xml:space="preserve">Fig. </w:t>
        </w:r>
        <w:r w:rsidR="00212E17" w:rsidRPr="00212E17">
          <w:rPr>
            <w:noProof/>
            <w:rPrChange w:id="512" w:author="IO" w:date="2011-04-18T14:29:00Z">
              <w:rPr>
                <w:b/>
                <w:noProof/>
              </w:rPr>
            </w:rPrChange>
          </w:rPr>
          <w:t>1</w:t>
        </w:r>
      </w:ins>
      <w:ins w:id="513" w:author="IO" w:date="2011-04-18T12:54:00Z">
        <w:r w:rsidR="00DB2EE0" w:rsidRPr="00DB2EE0">
          <w:fldChar w:fldCharType="end"/>
        </w:r>
        <w:r w:rsidR="00DB2EE0">
          <w:t xml:space="preserve">. </w:t>
        </w:r>
      </w:ins>
      <w:ins w:id="514" w:author="IO" w:date="2011-04-18T12:57:00Z">
        <w:r w:rsidR="00DB2EE0">
          <w:t xml:space="preserve">En </w:t>
        </w:r>
      </w:ins>
      <w:ins w:id="515" w:author="IO" w:date="2011-04-18T12:59:00Z">
        <w:r w:rsidR="00DB2EE0">
          <w:t>cuanto a los contenidos, existe una minoría de</w:t>
        </w:r>
      </w:ins>
      <w:del w:id="516" w:author="IO" w:date="2011-04-18T12:57:00Z">
        <w:r w:rsidR="00F820A0" w:rsidDel="00DB2EE0">
          <w:delText>,</w:delText>
        </w:r>
      </w:del>
      <w:r w:rsidR="00F820A0">
        <w:t xml:space="preserve"> apenas un 5% de </w:t>
      </w:r>
      <w:del w:id="517" w:author="IO" w:date="2011-04-18T12:59:00Z">
        <w:r w:rsidR="00F820A0" w:rsidDel="00DB2EE0">
          <w:delText xml:space="preserve">los </w:delText>
        </w:r>
      </w:del>
      <w:r w:rsidR="00F820A0">
        <w:t>usuarios</w:t>
      </w:r>
      <w:ins w:id="518" w:author="IO" w:date="2011-04-18T12:59:00Z">
        <w:r w:rsidR="00DB2EE0">
          <w:t xml:space="preserve"> que</w:t>
        </w:r>
      </w:ins>
      <w:del w:id="519" w:author="IO" w:date="2011-04-18T12:57:00Z">
        <w:r w:rsidR="00F820A0" w:rsidDel="00DB2EE0">
          <w:delText xml:space="preserve"> de twitter</w:delText>
        </w:r>
      </w:del>
      <w:r w:rsidR="00F820A0">
        <w:t xml:space="preserve"> genera</w:t>
      </w:r>
      <w:del w:id="520" w:author="IO" w:date="2011-04-18T12:57:00Z">
        <w:r w:rsidR="00F820A0" w:rsidDel="00DB2EE0">
          <w:delText>n</w:delText>
        </w:r>
      </w:del>
      <w:r w:rsidR="00F820A0">
        <w:t xml:space="preserve"> el 75% de los </w:t>
      </w:r>
      <w:proofErr w:type="spellStart"/>
      <w:r w:rsidR="00F820A0">
        <w:t>tweets</w:t>
      </w:r>
      <w:proofErr w:type="spellEnd"/>
      <w:r w:rsidR="00F820A0">
        <w:t xml:space="preserve"> que circula</w:t>
      </w:r>
      <w:del w:id="521" w:author="IO" w:date="2011-04-18T12:57:00Z">
        <w:r w:rsidR="00F820A0" w:rsidDel="00DB2EE0">
          <w:delText>ba</w:delText>
        </w:r>
      </w:del>
      <w:r w:rsidR="00F820A0">
        <w:t>n</w:t>
      </w:r>
      <w:del w:id="522" w:author="IO" w:date="2011-04-18T12:57:00Z">
        <w:r w:rsidR="00F820A0" w:rsidDel="00DB2EE0">
          <w:delText>, tal como muestra la Fig. 1</w:delText>
        </w:r>
      </w:del>
      <w:r w:rsidR="00F820A0">
        <w:t xml:space="preserve">. </w:t>
      </w:r>
      <w:ins w:id="523" w:author="IO" w:date="2011-04-18T12:59:00Z">
        <w:r w:rsidR="00DB2EE0">
          <w:t xml:space="preserve">También la frecuencia </w:t>
        </w:r>
      </w:ins>
      <w:ins w:id="524" w:author="IO" w:date="2011-04-18T13:00:00Z">
        <w:r w:rsidR="00DB2EE0">
          <w:t>de actividad en la red muestra grandes variaciones, con</w:t>
        </w:r>
      </w:ins>
      <w:del w:id="525" w:author="IO" w:date="2011-04-18T13:00:00Z">
        <w:r w:rsidR="00F820A0" w:rsidDel="00DB2EE0">
          <w:delText>El</w:delText>
        </w:r>
      </w:del>
      <w:ins w:id="526" w:author="IO" w:date="2011-04-18T13:00:00Z">
        <w:r w:rsidR="00DB2EE0">
          <w:t xml:space="preserve"> un</w:t>
        </w:r>
      </w:ins>
      <w:r w:rsidR="00F820A0">
        <w:t xml:space="preserve"> 20% de</w:t>
      </w:r>
      <w:del w:id="527" w:author="IO" w:date="2011-04-18T13:00:00Z">
        <w:r w:rsidR="00F820A0" w:rsidDel="00DB2EE0">
          <w:delText xml:space="preserve"> los</w:delText>
        </w:r>
      </w:del>
      <w:r w:rsidR="00F820A0">
        <w:t xml:space="preserve"> usuarios </w:t>
      </w:r>
      <w:ins w:id="528" w:author="IO" w:date="2011-04-18T13:00:00Z">
        <w:r w:rsidR="00DB2EE0">
          <w:t xml:space="preserve">que </w:t>
        </w:r>
      </w:ins>
      <w:del w:id="529" w:author="IO" w:date="2011-04-18T12:58:00Z">
        <w:r w:rsidR="00F820A0" w:rsidDel="00DB2EE0">
          <w:delText>son usuarios que ni siquiera</w:delText>
        </w:r>
      </w:del>
      <w:ins w:id="530" w:author="IO" w:date="2011-04-18T12:58:00Z">
        <w:r w:rsidR="00DB2EE0">
          <w:t>nunca</w:t>
        </w:r>
      </w:ins>
      <w:r w:rsidR="00F820A0">
        <w:t xml:space="preserve"> han </w:t>
      </w:r>
      <w:del w:id="531" w:author="IO" w:date="2011-04-18T12:58:00Z">
        <w:r w:rsidR="00F820A0" w:rsidDel="00DB2EE0">
          <w:delText>llegado a utilizar</w:delText>
        </w:r>
      </w:del>
      <w:ins w:id="532" w:author="IO" w:date="2011-04-18T12:58:00Z">
        <w:r w:rsidR="00DB2EE0">
          <w:t>utilizado</w:t>
        </w:r>
      </w:ins>
      <w:r w:rsidR="00F820A0">
        <w:t xml:space="preserve"> su cuenta, </w:t>
      </w:r>
      <w:ins w:id="533" w:author="IO" w:date="2011-04-18T12:57:00Z">
        <w:r w:rsidR="00DB2EE0">
          <w:t>así que é</w:t>
        </w:r>
      </w:ins>
      <w:del w:id="534" w:author="IO" w:date="2011-04-18T12:57:00Z">
        <w:r w:rsidR="00F820A0" w:rsidDel="00DB2EE0">
          <w:delText>e</w:delText>
        </w:r>
      </w:del>
      <w:r w:rsidR="00F820A0">
        <w:t>sta se encuentra vacía</w:t>
      </w:r>
      <w:ins w:id="535" w:author="IO" w:date="2011-04-18T13:00:00Z">
        <w:r w:rsidR="00DB2EE0">
          <w:t xml:space="preserve">, y </w:t>
        </w:r>
      </w:ins>
      <w:del w:id="536" w:author="IO" w:date="2011-04-18T13:00:00Z">
        <w:r w:rsidR="00F820A0" w:rsidDel="00DB2EE0">
          <w:delText xml:space="preserve">. </w:delText>
        </w:r>
      </w:del>
      <w:del w:id="537" w:author="IO" w:date="2011-04-18T12:58:00Z">
        <w:r w:rsidR="00F820A0" w:rsidDel="00DB2EE0">
          <w:delText>Luego e</w:delText>
        </w:r>
      </w:del>
      <w:del w:id="538" w:author="IO" w:date="2011-04-18T13:00:00Z">
        <w:r w:rsidR="00F820A0" w:rsidDel="00DB2EE0">
          <w:delText>l</w:delText>
        </w:r>
      </w:del>
      <w:ins w:id="539" w:author="IO" w:date="2011-04-18T13:00:00Z">
        <w:r w:rsidR="00DB2EE0">
          <w:t>un</w:t>
        </w:r>
      </w:ins>
      <w:r w:rsidR="00F820A0">
        <w:t xml:space="preserve"> 50% </w:t>
      </w:r>
      <w:ins w:id="540" w:author="IO" w:date="2011-04-18T12:58:00Z">
        <w:r w:rsidR="00DB2EE0">
          <w:t xml:space="preserve">de usuarios </w:t>
        </w:r>
      </w:ins>
      <w:ins w:id="541" w:author="IO" w:date="2011-04-18T13:00:00Z">
        <w:r w:rsidR="00DB2EE0">
          <w:t xml:space="preserve">que </w:t>
        </w:r>
      </w:ins>
      <w:r w:rsidR="00F820A0">
        <w:t>no ha</w:t>
      </w:r>
      <w:del w:id="542" w:author="IO" w:date="2011-04-18T12:58:00Z">
        <w:r w:rsidR="00F820A0" w:rsidDel="00DB2EE0">
          <w:delText>bía</w:delText>
        </w:r>
      </w:del>
      <w:r w:rsidR="00F820A0">
        <w:t xml:space="preserve">n escrito ningún </w:t>
      </w:r>
      <w:proofErr w:type="spellStart"/>
      <w:r w:rsidR="00F820A0">
        <w:t>tweet</w:t>
      </w:r>
      <w:proofErr w:type="spellEnd"/>
      <w:r w:rsidR="00F820A0">
        <w:t xml:space="preserve"> </w:t>
      </w:r>
      <w:del w:id="543" w:author="IO" w:date="2011-04-18T13:00:00Z">
        <w:r w:rsidR="00F820A0" w:rsidDel="00DB2EE0">
          <w:delText>en menos de una</w:delText>
        </w:r>
      </w:del>
      <w:ins w:id="544" w:author="IO" w:date="2011-04-18T13:00:00Z">
        <w:r w:rsidR="00DB2EE0">
          <w:t>durante la última</w:t>
        </w:r>
      </w:ins>
      <w:r w:rsidR="00F820A0">
        <w:t xml:space="preserve"> semana. </w:t>
      </w:r>
      <w:ins w:id="545" w:author="IO" w:date="2011-04-18T13:00:00Z">
        <w:r w:rsidR="00DB2EE0">
          <w:t xml:space="preserve">En el caso del seguimiento entre usuarios, </w:t>
        </w:r>
      </w:ins>
      <w:ins w:id="546" w:author="IO" w:date="2011-04-18T13:01:00Z">
        <w:r w:rsidR="00DB2EE0">
          <w:t xml:space="preserve">se vuelve </w:t>
        </w:r>
      </w:ins>
      <w:ins w:id="547" w:author="IO" w:date="2011-04-18T13:00:00Z">
        <w:r w:rsidR="00DB2EE0">
          <w:t xml:space="preserve">a </w:t>
        </w:r>
      </w:ins>
      <w:ins w:id="548" w:author="IO" w:date="2011-04-18T13:01:00Z">
        <w:r w:rsidR="00DB2EE0">
          <w:t>dar una minoría de usuarios altamente seguidos, sólo un</w:t>
        </w:r>
      </w:ins>
      <w:del w:id="549" w:author="IO" w:date="2011-04-18T13:01:00Z">
        <w:r w:rsidR="00F820A0" w:rsidDel="00DB2EE0">
          <w:delText>Y sólo otro</w:delText>
        </w:r>
      </w:del>
      <w:r w:rsidR="00F820A0">
        <w:t xml:space="preserve"> 5% </w:t>
      </w:r>
      <w:ins w:id="550" w:author="IO" w:date="2011-04-18T13:01:00Z">
        <w:r w:rsidR="00DB2EE0">
          <w:t xml:space="preserve">de usuarios que </w:t>
        </w:r>
      </w:ins>
      <w:r w:rsidR="00F820A0">
        <w:t>tienen más de 100 seguidores</w:t>
      </w:r>
      <w:ins w:id="551" w:author="IO" w:date="2011-04-18T13:01:00Z">
        <w:r w:rsidR="00DB2EE0">
          <w:t>, teniendo el resto</w:t>
        </w:r>
      </w:ins>
      <w:ins w:id="552" w:author="IO" w:date="2011-04-18T13:02:00Z">
        <w:r w:rsidR="00DB2EE0">
          <w:t xml:space="preserve"> </w:t>
        </w:r>
      </w:ins>
      <w:ins w:id="553" w:author="IO" w:date="2011-04-18T13:01:00Z">
        <w:r w:rsidR="00DB2EE0">
          <w:t>de usuarios un impacto mucho m</w:t>
        </w:r>
      </w:ins>
      <w:ins w:id="554" w:author="IO" w:date="2011-04-18T13:02:00Z">
        <w:r w:rsidR="00DB2EE0">
          <w:t>ás bajo.</w:t>
        </w:r>
      </w:ins>
      <w:r w:rsidR="00F820A0">
        <w:t>.</w:t>
      </w:r>
    </w:p>
    <w:p w:rsidR="00F820A0" w:rsidRPr="00B72AF7" w:rsidRDefault="00F820A0" w:rsidP="00F820A0">
      <w:pPr>
        <w:spacing w:before="220" w:after="220"/>
        <w:jc w:val="center"/>
      </w:pPr>
      <w:r>
        <w:rPr>
          <w:noProof/>
          <w:lang w:val="es-ES" w:eastAsia="es-ES"/>
        </w:rPr>
        <w:lastRenderedPageBreak/>
        <w:drawing>
          <wp:inline distT="0" distB="0" distL="0" distR="0" wp14:anchorId="23EF061D" wp14:editId="23CA5151">
            <wp:extent cx="3968509" cy="3678148"/>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a:srcRect/>
                    <a:stretch>
                      <a:fillRect/>
                    </a:stretch>
                  </pic:blipFill>
                  <pic:spPr bwMode="auto">
                    <a:xfrm>
                      <a:off x="0" y="0"/>
                      <a:ext cx="3970649" cy="3680131"/>
                    </a:xfrm>
                    <a:prstGeom prst="rect">
                      <a:avLst/>
                    </a:prstGeom>
                    <a:noFill/>
                    <a:ln w="9525">
                      <a:noFill/>
                      <a:miter lim="800000"/>
                      <a:headEnd/>
                      <a:tailEnd/>
                    </a:ln>
                  </pic:spPr>
                </pic:pic>
              </a:graphicData>
            </a:graphic>
          </wp:inline>
        </w:drawing>
      </w:r>
    </w:p>
    <w:p w:rsidR="00F820A0" w:rsidRDefault="00F820A0" w:rsidP="00F820A0">
      <w:pPr>
        <w:spacing w:before="220" w:after="220"/>
        <w:jc w:val="center"/>
      </w:pPr>
      <w:bookmarkStart w:id="555" w:name="_Ref290894620"/>
      <w:bookmarkStart w:id="556" w:name="_Toc290900310"/>
      <w:r w:rsidRPr="00770FB7">
        <w:rPr>
          <w:b/>
        </w:rPr>
        <w:t xml:space="preserve">Fig. </w:t>
      </w:r>
      <w:r w:rsidRPr="00770FB7">
        <w:rPr>
          <w:b/>
        </w:rPr>
        <w:fldChar w:fldCharType="begin"/>
      </w:r>
      <w:r w:rsidRPr="00770FB7">
        <w:rPr>
          <w:b/>
        </w:rPr>
        <w:instrText xml:space="preserve"> </w:instrText>
      </w:r>
      <w:r>
        <w:rPr>
          <w:b/>
        </w:rPr>
        <w:instrText>SEQ</w:instrText>
      </w:r>
      <w:r w:rsidRPr="00770FB7">
        <w:rPr>
          <w:b/>
        </w:rPr>
        <w:instrText xml:space="preserve"> Fig. \n </w:instrText>
      </w:r>
      <w:r w:rsidRPr="00770FB7">
        <w:rPr>
          <w:b/>
        </w:rPr>
        <w:fldChar w:fldCharType="separate"/>
      </w:r>
      <w:r w:rsidR="00212E17">
        <w:rPr>
          <w:b/>
          <w:noProof/>
        </w:rPr>
        <w:t>1</w:t>
      </w:r>
      <w:r w:rsidRPr="00770FB7">
        <w:rPr>
          <w:b/>
        </w:rPr>
        <w:fldChar w:fldCharType="end"/>
      </w:r>
      <w:bookmarkEnd w:id="555"/>
      <w:r w:rsidRPr="00770FB7">
        <w:rPr>
          <w:b/>
        </w:rPr>
        <w:t>.</w:t>
      </w:r>
      <w:r w:rsidRPr="00770FB7">
        <w:t xml:space="preserve"> </w:t>
      </w:r>
      <w:r w:rsidRPr="00C449E0">
        <w:t xml:space="preserve">Distribución de </w:t>
      </w:r>
      <w:r>
        <w:t xml:space="preserve">usuarios de </w:t>
      </w:r>
      <w:proofErr w:type="spellStart"/>
      <w:r>
        <w:t>twitter</w:t>
      </w:r>
      <w:proofErr w:type="spellEnd"/>
      <w:r>
        <w:t xml:space="preserve"> según su actividad.</w:t>
      </w:r>
      <w:bookmarkEnd w:id="556"/>
    </w:p>
    <w:p w:rsidR="00F820A0" w:rsidRDefault="00DB2EE0" w:rsidP="00F820A0">
      <w:pPr>
        <w:spacing w:before="220" w:after="220"/>
        <w:jc w:val="both"/>
      </w:pPr>
      <w:ins w:id="557" w:author="IO" w:date="2011-04-18T13:02:00Z">
        <w:r>
          <w:t xml:space="preserve">Es también significativo remarcar la diferencia en cuanto a actividad que existe entre diferentes redes sociales. </w:t>
        </w:r>
      </w:ins>
      <w:r w:rsidR="00F820A0">
        <w:t>E</w:t>
      </w:r>
      <w:ins w:id="558" w:author="IO" w:date="2011-04-18T13:02:00Z">
        <w:r>
          <w:t xml:space="preserve">l mismo </w:t>
        </w:r>
      </w:ins>
      <w:del w:id="559" w:author="IO" w:date="2011-04-18T13:02:00Z">
        <w:r w:rsidR="00F820A0" w:rsidDel="00DB2EE0">
          <w:delText xml:space="preserve">ste </w:delText>
        </w:r>
      </w:del>
      <w:r w:rsidR="00F820A0">
        <w:t xml:space="preserve">estudio </w:t>
      </w:r>
      <w:ins w:id="560" w:author="IO" w:date="2011-04-18T13:03:00Z">
        <w:r>
          <w:t>[</w:t>
        </w:r>
        <w:r>
          <w:fldChar w:fldCharType="begin"/>
        </w:r>
        <w:r>
          <w:instrText xml:space="preserve"> REF _Ref290895120 \r \h </w:instrText>
        </w:r>
      </w:ins>
      <w:r>
        <w:fldChar w:fldCharType="separate"/>
      </w:r>
      <w:ins w:id="561" w:author="IO" w:date="2011-04-18T14:29:00Z">
        <w:r w:rsidR="00212E17">
          <w:t>5</w:t>
        </w:r>
      </w:ins>
      <w:ins w:id="562" w:author="IO" w:date="2011-04-18T13:03:00Z">
        <w:r>
          <w:fldChar w:fldCharType="end"/>
        </w:r>
        <w:r>
          <w:t xml:space="preserve">] </w:t>
        </w:r>
      </w:ins>
      <w:r w:rsidR="00F820A0">
        <w:t xml:space="preserve">realiza una comparación de las visitas de los usuarios en </w:t>
      </w:r>
      <w:del w:id="563" w:author="IO" w:date="2011-04-18T13:03:00Z">
        <w:r w:rsidR="00F820A0" w:rsidDel="00DB2EE0">
          <w:delText>t</w:delText>
        </w:r>
      </w:del>
      <w:proofErr w:type="spellStart"/>
      <w:ins w:id="564" w:author="IO" w:date="2011-04-18T13:03:00Z">
        <w:r>
          <w:t>T</w:t>
        </w:r>
      </w:ins>
      <w:r w:rsidR="00F820A0">
        <w:t>witter</w:t>
      </w:r>
      <w:proofErr w:type="spellEnd"/>
      <w:r w:rsidR="00F820A0">
        <w:t xml:space="preserve"> y </w:t>
      </w:r>
      <w:del w:id="565" w:author="IO" w:date="2011-04-18T13:03:00Z">
        <w:r w:rsidR="00F820A0" w:rsidDel="00DB2EE0">
          <w:delText>en f</w:delText>
        </w:r>
      </w:del>
      <w:ins w:id="566" w:author="IO" w:date="2011-04-18T13:03:00Z">
        <w:r>
          <w:t>F</w:t>
        </w:r>
      </w:ins>
      <w:r w:rsidR="00F820A0">
        <w:t xml:space="preserve">acebook. Solamente un 1% de usuarios de </w:t>
      </w:r>
      <w:proofErr w:type="spellStart"/>
      <w:r w:rsidR="00F820A0">
        <w:t>twitter</w:t>
      </w:r>
      <w:proofErr w:type="spellEnd"/>
      <w:r w:rsidR="00F820A0">
        <w:t xml:space="preserve"> los podemos llamar </w:t>
      </w:r>
      <w:commentRangeStart w:id="567"/>
      <w:r w:rsidR="00F820A0">
        <w:t>adictos</w:t>
      </w:r>
      <w:commentRangeEnd w:id="567"/>
      <w:r>
        <w:rPr>
          <w:rStyle w:val="Refdecomentario"/>
        </w:rPr>
        <w:commentReference w:id="567"/>
      </w:r>
      <w:r w:rsidR="00F820A0">
        <w:t xml:space="preserve">, mientras que hay un 12% de adictos en </w:t>
      </w:r>
      <w:proofErr w:type="spellStart"/>
      <w:r w:rsidR="00F820A0">
        <w:t>facebook</w:t>
      </w:r>
      <w:proofErr w:type="spellEnd"/>
      <w:r w:rsidR="00F820A0">
        <w:t xml:space="preserve">. Estos adictos realizan el 35% de las visitas totales en </w:t>
      </w:r>
      <w:proofErr w:type="spellStart"/>
      <w:r w:rsidR="00F820A0">
        <w:t>twitter</w:t>
      </w:r>
      <w:proofErr w:type="spellEnd"/>
      <w:r w:rsidR="00F820A0">
        <w:t xml:space="preserve"> y el 66% en </w:t>
      </w:r>
      <w:proofErr w:type="spellStart"/>
      <w:r w:rsidR="00F820A0">
        <w:t>facebook</w:t>
      </w:r>
      <w:proofErr w:type="spellEnd"/>
      <w:r w:rsidR="00F820A0">
        <w:t>.</w:t>
      </w:r>
    </w:p>
    <w:p w:rsidR="00F820A0" w:rsidRDefault="00F820A0" w:rsidP="00F820A0">
      <w:pPr>
        <w:spacing w:before="220" w:after="220"/>
        <w:jc w:val="center"/>
      </w:pPr>
      <w:r>
        <w:rPr>
          <w:noProof/>
          <w:lang w:val="es-ES" w:eastAsia="es-ES"/>
        </w:rPr>
        <w:drawing>
          <wp:inline distT="0" distB="0" distL="0" distR="0" wp14:anchorId="239E4E8B" wp14:editId="0B37F43B">
            <wp:extent cx="2616200" cy="1617345"/>
            <wp:effectExtent l="2540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a:srcRect/>
                    <a:stretch>
                      <a:fillRect/>
                    </a:stretch>
                  </pic:blipFill>
                  <pic:spPr bwMode="auto">
                    <a:xfrm>
                      <a:off x="0" y="0"/>
                      <a:ext cx="2616200" cy="1617345"/>
                    </a:xfrm>
                    <a:prstGeom prst="rect">
                      <a:avLst/>
                    </a:prstGeom>
                    <a:noFill/>
                    <a:ln w="9525">
                      <a:noFill/>
                      <a:miter lim="800000"/>
                      <a:headEnd/>
                      <a:tailEnd/>
                    </a:ln>
                  </pic:spPr>
                </pic:pic>
              </a:graphicData>
            </a:graphic>
          </wp:inline>
        </w:drawing>
      </w:r>
    </w:p>
    <w:p w:rsidR="00F820A0" w:rsidRDefault="00F820A0" w:rsidP="00F820A0">
      <w:pPr>
        <w:spacing w:before="220" w:after="220"/>
        <w:jc w:val="center"/>
      </w:pPr>
      <w:bookmarkStart w:id="568" w:name="_Toc290900311"/>
      <w:r w:rsidRPr="00770FB7">
        <w:rPr>
          <w:b/>
        </w:rPr>
        <w:t xml:space="preserve">Fig. </w:t>
      </w:r>
      <w:r w:rsidRPr="00770FB7">
        <w:rPr>
          <w:b/>
        </w:rPr>
        <w:fldChar w:fldCharType="begin"/>
      </w:r>
      <w:r w:rsidRPr="00770FB7">
        <w:rPr>
          <w:b/>
        </w:rPr>
        <w:instrText xml:space="preserve"> </w:instrText>
      </w:r>
      <w:r>
        <w:rPr>
          <w:b/>
        </w:rPr>
        <w:instrText>SEQ</w:instrText>
      </w:r>
      <w:r w:rsidRPr="00770FB7">
        <w:rPr>
          <w:b/>
        </w:rPr>
        <w:instrText xml:space="preserve"> Fig. \n </w:instrText>
      </w:r>
      <w:r w:rsidRPr="00770FB7">
        <w:rPr>
          <w:b/>
        </w:rPr>
        <w:fldChar w:fldCharType="separate"/>
      </w:r>
      <w:r w:rsidR="00212E17">
        <w:rPr>
          <w:b/>
          <w:noProof/>
        </w:rPr>
        <w:t>2</w:t>
      </w:r>
      <w:r w:rsidRPr="00770FB7">
        <w:rPr>
          <w:b/>
        </w:rPr>
        <w:fldChar w:fldCharType="end"/>
      </w:r>
      <w:r w:rsidRPr="00770FB7">
        <w:rPr>
          <w:b/>
        </w:rPr>
        <w:t>.</w:t>
      </w:r>
      <w:r w:rsidRPr="00770FB7">
        <w:t xml:space="preserve"> </w:t>
      </w:r>
      <w:r w:rsidRPr="00C449E0">
        <w:t xml:space="preserve">Distribución de </w:t>
      </w:r>
      <w:r>
        <w:t xml:space="preserve">usuarios en </w:t>
      </w:r>
      <w:proofErr w:type="spellStart"/>
      <w:r>
        <w:t>twitter</w:t>
      </w:r>
      <w:proofErr w:type="spellEnd"/>
      <w:r>
        <w:t xml:space="preserve"> según sus visitas.</w:t>
      </w:r>
      <w:bookmarkEnd w:id="568"/>
    </w:p>
    <w:p w:rsidR="00F820A0" w:rsidRDefault="00F820A0" w:rsidP="00F820A0">
      <w:pPr>
        <w:spacing w:before="220" w:after="220"/>
        <w:jc w:val="center"/>
      </w:pPr>
      <w:r>
        <w:rPr>
          <w:noProof/>
          <w:lang w:val="es-ES" w:eastAsia="es-ES"/>
        </w:rPr>
        <w:drawing>
          <wp:inline distT="0" distB="0" distL="0" distR="0" wp14:anchorId="7CA124B7" wp14:editId="4D0A83E7">
            <wp:extent cx="2582545" cy="1617345"/>
            <wp:effectExtent l="25400" t="0" r="825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a:srcRect/>
                    <a:stretch>
                      <a:fillRect/>
                    </a:stretch>
                  </pic:blipFill>
                  <pic:spPr bwMode="auto">
                    <a:xfrm>
                      <a:off x="0" y="0"/>
                      <a:ext cx="2582545" cy="1617345"/>
                    </a:xfrm>
                    <a:prstGeom prst="rect">
                      <a:avLst/>
                    </a:prstGeom>
                    <a:noFill/>
                    <a:ln w="9525">
                      <a:noFill/>
                      <a:miter lim="800000"/>
                      <a:headEnd/>
                      <a:tailEnd/>
                    </a:ln>
                  </pic:spPr>
                </pic:pic>
              </a:graphicData>
            </a:graphic>
          </wp:inline>
        </w:drawing>
      </w:r>
    </w:p>
    <w:p w:rsidR="00F820A0" w:rsidRDefault="00F820A0" w:rsidP="00F820A0">
      <w:pPr>
        <w:spacing w:before="220" w:after="220"/>
        <w:jc w:val="center"/>
      </w:pPr>
      <w:bookmarkStart w:id="569" w:name="_Toc290900312"/>
      <w:r w:rsidRPr="00770FB7">
        <w:rPr>
          <w:b/>
        </w:rPr>
        <w:t xml:space="preserve">Fig. </w:t>
      </w:r>
      <w:r w:rsidRPr="00770FB7">
        <w:rPr>
          <w:b/>
        </w:rPr>
        <w:fldChar w:fldCharType="begin"/>
      </w:r>
      <w:r w:rsidRPr="00770FB7">
        <w:rPr>
          <w:b/>
        </w:rPr>
        <w:instrText xml:space="preserve"> </w:instrText>
      </w:r>
      <w:r>
        <w:rPr>
          <w:b/>
        </w:rPr>
        <w:instrText>SEQ</w:instrText>
      </w:r>
      <w:r w:rsidRPr="00770FB7">
        <w:rPr>
          <w:b/>
        </w:rPr>
        <w:instrText xml:space="preserve"> Fig. \n </w:instrText>
      </w:r>
      <w:r w:rsidRPr="00770FB7">
        <w:rPr>
          <w:b/>
        </w:rPr>
        <w:fldChar w:fldCharType="separate"/>
      </w:r>
      <w:r w:rsidR="00212E17">
        <w:rPr>
          <w:b/>
          <w:noProof/>
        </w:rPr>
        <w:t>3</w:t>
      </w:r>
      <w:r w:rsidRPr="00770FB7">
        <w:rPr>
          <w:b/>
        </w:rPr>
        <w:fldChar w:fldCharType="end"/>
      </w:r>
      <w:r w:rsidRPr="00770FB7">
        <w:rPr>
          <w:b/>
        </w:rPr>
        <w:t>.</w:t>
      </w:r>
      <w:r w:rsidRPr="00770FB7">
        <w:t xml:space="preserve"> </w:t>
      </w:r>
      <w:r w:rsidRPr="00C449E0">
        <w:t xml:space="preserve">Distribución de </w:t>
      </w:r>
      <w:r>
        <w:t xml:space="preserve">usuarios en </w:t>
      </w:r>
      <w:proofErr w:type="spellStart"/>
      <w:r>
        <w:t>facebook</w:t>
      </w:r>
      <w:proofErr w:type="spellEnd"/>
      <w:r>
        <w:t xml:space="preserve"> según sus visitas.</w:t>
      </w:r>
      <w:bookmarkEnd w:id="569"/>
    </w:p>
    <w:p w:rsidR="00F820A0" w:rsidRDefault="00F820A0" w:rsidP="00F820A0">
      <w:pPr>
        <w:spacing w:before="220" w:after="220"/>
        <w:jc w:val="both"/>
      </w:pPr>
      <w:commentRangeStart w:id="570"/>
      <w:r>
        <w:lastRenderedPageBreak/>
        <w:t xml:space="preserve">Según estos datos podemos crear los perfiles de usuarios en </w:t>
      </w:r>
      <w:proofErr w:type="spellStart"/>
      <w:r>
        <w:t>Krowdix</w:t>
      </w:r>
      <w:proofErr w:type="spellEnd"/>
      <w:r>
        <w:t xml:space="preserve"> de tal forma que el comportamiento de los agentes en nuestro sistema guarde este porcentaje de creación de contenidos. Esto podemos modelarlo de manera que los usuarios “</w:t>
      </w:r>
      <w:proofErr w:type="spellStart"/>
      <w:r>
        <w:t>loud</w:t>
      </w:r>
      <w:proofErr w:type="spellEnd"/>
      <w:r>
        <w:t xml:space="preserve"> </w:t>
      </w:r>
      <w:proofErr w:type="spellStart"/>
      <w:r>
        <w:t>mouth</w:t>
      </w:r>
      <w:proofErr w:type="spellEnd"/>
      <w:r>
        <w:t>” prioricen las acciones que creen contenido en la red social. Pero apenas realicen este tipo de acciones los usuarios que permanecen con sus cuentas “muertas”.</w:t>
      </w:r>
      <w:commentRangeEnd w:id="570"/>
      <w:r w:rsidR="001F366C">
        <w:rPr>
          <w:rStyle w:val="Refdecomentario"/>
        </w:rPr>
        <w:commentReference w:id="570"/>
      </w:r>
    </w:p>
    <w:p w:rsidR="00F820A0" w:rsidRDefault="00F820A0" w:rsidP="00F820A0">
      <w:pPr>
        <w:spacing w:before="220" w:after="220"/>
        <w:jc w:val="both"/>
      </w:pPr>
      <w:commentRangeStart w:id="571"/>
      <w:r>
        <w:t xml:space="preserve">Así como </w:t>
      </w:r>
      <w:commentRangeEnd w:id="571"/>
      <w:r w:rsidR="001F366C">
        <w:rPr>
          <w:rStyle w:val="Refdecomentario"/>
        </w:rPr>
        <w:commentReference w:id="571"/>
      </w:r>
      <w:r>
        <w:t>el número de visitas de cada uno, por visitas entendemos que si un tipo de usuario, por ejemplo adicto, realiza muchas visitas, vamos a permitirle realizar más acciones en un instante de tiempo. Y los usuarios que simple visitan de vez en cuando “</w:t>
      </w:r>
      <w:proofErr w:type="spellStart"/>
      <w:r>
        <w:t>Passers-By</w:t>
      </w:r>
      <w:proofErr w:type="spellEnd"/>
      <w:r>
        <w:t>” vamos a restringirles la posibilidad de realizar acciones en cada instante de tiempo de tal forma que tengan que pasar varios instantes de tiempo para que ellos puedan realizar una acción.</w:t>
      </w:r>
    </w:p>
    <w:p w:rsidR="00F820A0" w:rsidRDefault="00F820A0" w:rsidP="00F820A0">
      <w:pPr>
        <w:spacing w:before="220" w:after="220"/>
        <w:jc w:val="both"/>
      </w:pPr>
      <w:commentRangeStart w:id="572"/>
      <w:r w:rsidRPr="00E647B4">
        <w:t xml:space="preserve">Existen también perfiles privados en </w:t>
      </w:r>
      <w:proofErr w:type="spellStart"/>
      <w:r w:rsidRPr="00E647B4">
        <w:t>twitter</w:t>
      </w:r>
      <w:proofErr w:type="spellEnd"/>
      <w:r w:rsidRPr="00E647B4">
        <w:t xml:space="preserve">, en estos perfiles el usuario tiene que dar su consentimiento para ser seguido por los demás usuarios y sus </w:t>
      </w:r>
      <w:proofErr w:type="spellStart"/>
      <w:r w:rsidRPr="00E647B4">
        <w:t>tweets</w:t>
      </w:r>
      <w:proofErr w:type="spellEnd"/>
      <w:r w:rsidRPr="00E647B4">
        <w:t xml:space="preserve"> sólo serían visibles por aquellos a los ha permitido que le sigan.</w:t>
      </w:r>
      <w:commentRangeEnd w:id="572"/>
      <w:r w:rsidR="006872A1">
        <w:rPr>
          <w:rStyle w:val="Refdecomentario"/>
        </w:rPr>
        <w:commentReference w:id="572"/>
      </w:r>
    </w:p>
    <w:p w:rsidR="00F820A0" w:rsidRDefault="00F820A0" w:rsidP="007F64D5">
      <w:pPr>
        <w:pStyle w:val="Ttulo1"/>
        <w:numPr>
          <w:ilvl w:val="1"/>
          <w:numId w:val="1"/>
        </w:numPr>
      </w:pPr>
      <w:bookmarkStart w:id="573" w:name="_Toc290900298"/>
      <w:r>
        <w:t xml:space="preserve">Tipología de los </w:t>
      </w:r>
      <w:proofErr w:type="spellStart"/>
      <w:r>
        <w:t>tweets</w:t>
      </w:r>
      <w:bookmarkEnd w:id="573"/>
      <w:proofErr w:type="spellEnd"/>
    </w:p>
    <w:p w:rsidR="00F820A0" w:rsidRDefault="00F820A0" w:rsidP="00F820A0"/>
    <w:p w:rsidR="00010E11" w:rsidRDefault="00F820A0" w:rsidP="00F820A0">
      <w:pPr>
        <w:jc w:val="both"/>
        <w:rPr>
          <w:ins w:id="574" w:author="IO" w:date="2011-04-18T13:21:00Z"/>
        </w:rPr>
      </w:pPr>
      <w:r>
        <w:t xml:space="preserve">A pesar de lo reducido de su tamaño, un </w:t>
      </w:r>
      <w:proofErr w:type="spellStart"/>
      <w:r>
        <w:t>tweet</w:t>
      </w:r>
      <w:proofErr w:type="spellEnd"/>
      <w:r>
        <w:t xml:space="preserve"> puede contener </w:t>
      </w:r>
      <w:del w:id="575" w:author="IO" w:date="2011-04-18T13:13:00Z">
        <w:r w:rsidDel="00FD60F9">
          <w:delText xml:space="preserve">bastante </w:delText>
        </w:r>
      </w:del>
      <w:ins w:id="576" w:author="IO" w:date="2011-04-18T13:13:00Z">
        <w:r w:rsidR="00FD60F9">
          <w:t xml:space="preserve">abundante </w:t>
        </w:r>
      </w:ins>
      <w:r>
        <w:t xml:space="preserve">información. </w:t>
      </w:r>
      <w:ins w:id="577" w:author="IO" w:date="2011-04-18T13:14:00Z">
        <w:r w:rsidR="00FD60F9">
          <w:t xml:space="preserve">Además de su contenido </w:t>
        </w:r>
        <w:r w:rsidR="00010E11">
          <w:t>como texto</w:t>
        </w:r>
      </w:ins>
      <w:ins w:id="578" w:author="IO" w:date="2011-04-18T13:21:00Z">
        <w:r w:rsidR="00010E11">
          <w:t xml:space="preserve"> plano</w:t>
        </w:r>
      </w:ins>
      <w:ins w:id="579" w:author="IO" w:date="2011-04-18T13:14:00Z">
        <w:r w:rsidR="00010E11">
          <w:t xml:space="preserve">, </w:t>
        </w:r>
      </w:ins>
      <w:ins w:id="580" w:author="IO" w:date="2011-04-18T13:21:00Z">
        <w:r w:rsidR="00010E11">
          <w:t xml:space="preserve">existen otros recursos empleados para enriquecer </w:t>
        </w:r>
      </w:ins>
      <w:ins w:id="581" w:author="IO" w:date="2011-04-18T13:28:00Z">
        <w:r w:rsidR="00E84DE3">
          <w:t>su</w:t>
        </w:r>
      </w:ins>
      <w:ins w:id="582" w:author="IO" w:date="2011-04-18T13:21:00Z">
        <w:r w:rsidR="00010E11">
          <w:t xml:space="preserve"> significado.</w:t>
        </w:r>
      </w:ins>
    </w:p>
    <w:p w:rsidR="00010E11" w:rsidRDefault="00010E11" w:rsidP="00F820A0">
      <w:pPr>
        <w:jc w:val="both"/>
        <w:rPr>
          <w:ins w:id="583" w:author="IO" w:date="2011-04-18T13:21:00Z"/>
        </w:rPr>
      </w:pPr>
    </w:p>
    <w:p w:rsidR="00E84DE3" w:rsidRDefault="00010E11" w:rsidP="00F820A0">
      <w:pPr>
        <w:jc w:val="both"/>
        <w:rPr>
          <w:ins w:id="584" w:author="IO" w:date="2011-04-18T13:28:00Z"/>
        </w:rPr>
      </w:pPr>
      <w:ins w:id="585" w:author="IO" w:date="2011-04-18T13:22:00Z">
        <w:r>
          <w:t xml:space="preserve">En primer lugar, </w:t>
        </w:r>
      </w:ins>
      <w:ins w:id="586" w:author="IO" w:date="2011-04-18T13:28:00Z">
        <w:r w:rsidR="00E84DE3">
          <w:t>cualquier</w:t>
        </w:r>
      </w:ins>
      <w:ins w:id="587" w:author="IO" w:date="2011-04-18T13:22:00Z">
        <w:r>
          <w:t xml:space="preserve"> </w:t>
        </w:r>
        <w:proofErr w:type="spellStart"/>
        <w:r>
          <w:t>tweet</w:t>
        </w:r>
        <w:proofErr w:type="spellEnd"/>
        <w:r>
          <w:t xml:space="preserve"> queda marcado con su creador y fecha de creaci</w:t>
        </w:r>
      </w:ins>
      <w:ins w:id="588" w:author="IO" w:date="2011-04-18T13:23:00Z">
        <w:r>
          <w:t>ón.</w:t>
        </w:r>
      </w:ins>
      <w:ins w:id="589" w:author="IO" w:date="2011-04-18T13:29:00Z">
        <w:r w:rsidR="00E84DE3">
          <w:t xml:space="preserve"> </w:t>
        </w:r>
      </w:ins>
      <w:ins w:id="590" w:author="IO" w:date="2011-04-18T13:34:00Z">
        <w:r w:rsidR="00E84DE3">
          <w:t>E</w:t>
        </w:r>
      </w:ins>
      <w:ins w:id="591" w:author="IO" w:date="2011-04-18T13:29:00Z">
        <w:r w:rsidR="00E84DE3">
          <w:t xml:space="preserve">ste concepto de creación está ligado a la publicación del </w:t>
        </w:r>
        <w:proofErr w:type="spellStart"/>
        <w:r w:rsidR="00E84DE3">
          <w:t>tweet</w:t>
        </w:r>
        <w:proofErr w:type="spellEnd"/>
        <w:r w:rsidR="00E84DE3">
          <w:t>, es decir, se trata de la persona que l</w:t>
        </w:r>
      </w:ins>
      <w:ins w:id="592" w:author="IO" w:date="2011-04-18T13:30:00Z">
        <w:r w:rsidR="00E84DE3">
          <w:t>o</w:t>
        </w:r>
      </w:ins>
      <w:ins w:id="593" w:author="IO" w:date="2011-04-18T13:29:00Z">
        <w:r w:rsidR="00E84DE3">
          <w:t xml:space="preserve"> difunde pero no necesariamente de la autora de la </w:t>
        </w:r>
      </w:ins>
      <w:ins w:id="594" w:author="IO" w:date="2011-04-18T13:30:00Z">
        <w:r w:rsidR="00E84DE3">
          <w:t>información.</w:t>
        </w:r>
      </w:ins>
    </w:p>
    <w:p w:rsidR="00E84DE3" w:rsidRDefault="00E84DE3" w:rsidP="00F820A0">
      <w:pPr>
        <w:jc w:val="both"/>
        <w:rPr>
          <w:ins w:id="595" w:author="IO" w:date="2011-04-18T13:30:00Z"/>
        </w:rPr>
      </w:pPr>
    </w:p>
    <w:p w:rsidR="00E84DE3" w:rsidRDefault="00E84DE3" w:rsidP="00E84DE3">
      <w:pPr>
        <w:jc w:val="both"/>
        <w:rPr>
          <w:ins w:id="596" w:author="IO" w:date="2011-04-18T13:33:00Z"/>
        </w:rPr>
      </w:pPr>
      <w:ins w:id="597" w:author="IO" w:date="2011-04-18T13:30:00Z">
        <w:r>
          <w:t>A fin de facilitar el reconocimiento de la autoría original de la información y la difusión de contenidos de interés a personas no vincu</w:t>
        </w:r>
      </w:ins>
      <w:ins w:id="598" w:author="IO" w:date="2011-04-18T13:31:00Z">
        <w:r>
          <w:t>l</w:t>
        </w:r>
      </w:ins>
      <w:ins w:id="599" w:author="IO" w:date="2011-04-18T13:30:00Z">
        <w:r>
          <w:t xml:space="preserve">adas directamente a los autores originales, </w:t>
        </w:r>
      </w:ins>
      <w:proofErr w:type="spellStart"/>
      <w:ins w:id="600" w:author="IO" w:date="2011-04-18T13:31:00Z">
        <w:r>
          <w:t>Twitter</w:t>
        </w:r>
        <w:proofErr w:type="spellEnd"/>
        <w:r>
          <w:t xml:space="preserve"> incorpora el mecanismo de </w:t>
        </w:r>
        <w:proofErr w:type="spellStart"/>
        <w:r w:rsidRPr="00E84DE3">
          <w:rPr>
            <w:i/>
            <w:rPrChange w:id="601" w:author="IO" w:date="2011-04-18T13:31:00Z">
              <w:rPr/>
            </w:rPrChange>
          </w:rPr>
          <w:t>ReTweets</w:t>
        </w:r>
        <w:proofErr w:type="spellEnd"/>
        <w:r>
          <w:t xml:space="preserve">. </w:t>
        </w:r>
      </w:ins>
      <w:moveToRangeStart w:id="602" w:author="IO" w:date="2011-04-18T13:30:00Z" w:name="move290896742"/>
      <w:moveTo w:id="603" w:author="IO" w:date="2011-04-18T13:30:00Z">
        <w:r>
          <w:t xml:space="preserve">Un usuario puede difundir lo que otro usuario de </w:t>
        </w:r>
        <w:proofErr w:type="spellStart"/>
        <w:r>
          <w:t>twitter</w:t>
        </w:r>
        <w:proofErr w:type="spellEnd"/>
        <w:r>
          <w:t xml:space="preserve"> ha dicho en un </w:t>
        </w:r>
        <w:proofErr w:type="spellStart"/>
        <w:r>
          <w:t>tweet</w:t>
        </w:r>
        <w:proofErr w:type="spellEnd"/>
        <w:r>
          <w:t xml:space="preserve">. </w:t>
        </w:r>
        <w:del w:id="604" w:author="IO" w:date="2011-04-18T13:32:00Z">
          <w:r w:rsidDel="00E84DE3">
            <w:delText>Esto sería repetir lo dicho por el otro usuario en el nuevo tweet pero se c</w:delText>
          </w:r>
        </w:del>
      </w:moveTo>
      <w:ins w:id="605" w:author="IO" w:date="2011-04-18T13:32:00Z">
        <w:r>
          <w:t>C</w:t>
        </w:r>
      </w:ins>
      <w:moveTo w:id="606" w:author="IO" w:date="2011-04-18T13:30:00Z">
        <w:r>
          <w:t>oloca</w:t>
        </w:r>
      </w:moveTo>
      <w:ins w:id="607" w:author="IO" w:date="2011-04-18T13:32:00Z">
        <w:r>
          <w:t>ndo</w:t>
        </w:r>
      </w:ins>
      <w:moveTo w:id="608" w:author="IO" w:date="2011-04-18T13:30:00Z">
        <w:r>
          <w:t xml:space="preserve"> delante la abreviatura RT (</w:t>
        </w:r>
        <w:proofErr w:type="spellStart"/>
        <w:r w:rsidRPr="00E84DE3">
          <w:rPr>
            <w:i/>
            <w:rPrChange w:id="609" w:author="IO" w:date="2011-04-18T13:32:00Z">
              <w:rPr/>
            </w:rPrChange>
          </w:rPr>
          <w:t>ReTweet</w:t>
        </w:r>
        <w:proofErr w:type="spellEnd"/>
        <w:r>
          <w:t xml:space="preserve">) </w:t>
        </w:r>
        <w:del w:id="610" w:author="IO" w:date="2011-04-18T13:32:00Z">
          <w:r w:rsidDel="00E84DE3">
            <w:delText xml:space="preserve">para </w:delText>
          </w:r>
        </w:del>
        <w:r>
          <w:t>indicar</w:t>
        </w:r>
      </w:moveTo>
      <w:ins w:id="611" w:author="IO" w:date="2011-04-18T13:32:00Z">
        <w:r>
          <w:t>á</w:t>
        </w:r>
      </w:ins>
      <w:moveTo w:id="612" w:author="IO" w:date="2011-04-18T13:30:00Z">
        <w:r>
          <w:t xml:space="preserve"> que </w:t>
        </w:r>
        <w:del w:id="613" w:author="IO" w:date="2011-04-18T13:32:00Z">
          <w:r w:rsidDel="00E84DE3">
            <w:delText>es</w:delText>
          </w:r>
        </w:del>
      </w:moveTo>
      <w:ins w:id="614" w:author="IO" w:date="2011-04-18T13:32:00Z">
        <w:r>
          <w:t>se trata de</w:t>
        </w:r>
      </w:ins>
      <w:moveTo w:id="615" w:author="IO" w:date="2011-04-18T13:30:00Z">
        <w:r>
          <w:t xml:space="preserve"> un </w:t>
        </w:r>
        <w:proofErr w:type="spellStart"/>
        <w:r>
          <w:t>tweet</w:t>
        </w:r>
        <w:proofErr w:type="spellEnd"/>
        <w:r>
          <w:t xml:space="preserve"> de otro usuario. Con este método varios usuarios pueden encadenar un </w:t>
        </w:r>
        <w:proofErr w:type="spellStart"/>
        <w:r>
          <w:t>tweet</w:t>
        </w:r>
        <w:proofErr w:type="spellEnd"/>
        <w:r>
          <w:t xml:space="preserve"> de tal forma que llegue a conocerlo otro usuario alejado del usuario que lo escribió.</w:t>
        </w:r>
      </w:moveTo>
      <w:ins w:id="616" w:author="IO" w:date="2011-04-18T13:32:00Z">
        <w:r>
          <w:t xml:space="preserve"> </w:t>
        </w:r>
      </w:ins>
      <w:ins w:id="617" w:author="IO" w:date="2011-04-18T13:33:00Z">
        <w:r>
          <w:t xml:space="preserve">Si se pretende indicar el usuario que escribió el </w:t>
        </w:r>
        <w:proofErr w:type="spellStart"/>
        <w:r>
          <w:t>tweet</w:t>
        </w:r>
        <w:proofErr w:type="spellEnd"/>
        <w:r>
          <w:t xml:space="preserve"> original se escribe la etiqueta RT seguida de la etiqueta @ con el nombre del usuario.</w:t>
        </w:r>
      </w:ins>
    </w:p>
    <w:p w:rsidR="00E84DE3" w:rsidDel="00E84DE3" w:rsidRDefault="00E84DE3" w:rsidP="00E84DE3">
      <w:pPr>
        <w:jc w:val="both"/>
        <w:rPr>
          <w:del w:id="618" w:author="IO" w:date="2011-04-18T13:33:00Z"/>
        </w:rPr>
      </w:pPr>
    </w:p>
    <w:moveToRangeEnd w:id="602"/>
    <w:p w:rsidR="00E84DE3" w:rsidRDefault="00E84DE3" w:rsidP="00F820A0">
      <w:pPr>
        <w:jc w:val="both"/>
        <w:rPr>
          <w:ins w:id="619" w:author="IO" w:date="2011-04-18T13:28:00Z"/>
        </w:rPr>
      </w:pPr>
    </w:p>
    <w:p w:rsidR="00C4207C" w:rsidRPr="009C67D8" w:rsidRDefault="00E84DE3" w:rsidP="00C4207C">
      <w:pPr>
        <w:jc w:val="both"/>
        <w:rPr>
          <w:ins w:id="620" w:author="IO" w:date="2011-04-18T13:35:00Z"/>
        </w:rPr>
      </w:pPr>
      <w:ins w:id="621" w:author="IO" w:date="2011-04-18T13:25:00Z">
        <w:r>
          <w:t xml:space="preserve">Además, </w:t>
        </w:r>
      </w:ins>
      <w:ins w:id="622" w:author="IO" w:date="2011-04-18T13:35:00Z">
        <w:r w:rsidR="00C4207C">
          <w:t xml:space="preserve">de especificar el origen, también existen variaciones entre los destinatarios de un </w:t>
        </w:r>
        <w:proofErr w:type="spellStart"/>
        <w:r w:rsidR="00C4207C">
          <w:t>tweet</w:t>
        </w:r>
        <w:proofErr w:type="spellEnd"/>
        <w:r w:rsidR="00C4207C">
          <w:t>.</w:t>
        </w:r>
        <w:r w:rsidR="00C4207C" w:rsidRPr="00C4207C">
          <w:t xml:space="preserve"> </w:t>
        </w:r>
      </w:ins>
      <w:ins w:id="623" w:author="IO" w:date="2011-04-18T13:36:00Z">
        <w:r w:rsidR="00C4207C">
          <w:t>Hay que señalar que t</w:t>
        </w:r>
      </w:ins>
      <w:ins w:id="624" w:author="IO" w:date="2011-04-18T13:35:00Z">
        <w:r w:rsidR="00C4207C">
          <w:t xml:space="preserve">odos los </w:t>
        </w:r>
        <w:proofErr w:type="spellStart"/>
        <w:r w:rsidR="00C4207C">
          <w:t>tweets</w:t>
        </w:r>
        <w:proofErr w:type="spellEnd"/>
        <w:r w:rsidR="00C4207C">
          <w:t xml:space="preserve"> que se envían son de acceso público</w:t>
        </w:r>
      </w:ins>
      <w:ins w:id="625" w:author="IO" w:date="2011-04-18T13:36:00Z">
        <w:r w:rsidR="00C4207C">
          <w:t>,</w:t>
        </w:r>
      </w:ins>
      <w:ins w:id="626" w:author="IO" w:date="2011-04-18T13:35:00Z">
        <w:r w:rsidR="00C4207C">
          <w:t xml:space="preserve"> por lo que pueden acceder a ellos todos los usuarios</w:t>
        </w:r>
      </w:ins>
      <w:ins w:id="627" w:author="IO" w:date="2011-04-18T13:36:00Z">
        <w:r w:rsidR="00C4207C">
          <w:t xml:space="preserve">. No obstante, es posible indicar que el </w:t>
        </w:r>
        <w:proofErr w:type="spellStart"/>
        <w:r w:rsidR="00C4207C">
          <w:t>tweet</w:t>
        </w:r>
        <w:proofErr w:type="spellEnd"/>
        <w:r w:rsidR="00C4207C">
          <w:t xml:space="preserve"> tiene un destinatario destacado </w:t>
        </w:r>
      </w:ins>
      <w:ins w:id="628" w:author="IO" w:date="2011-04-18T13:35:00Z">
        <w:r w:rsidR="00C4207C">
          <w:t>utilizando el símbolo @ seguido del nombre de</w:t>
        </w:r>
      </w:ins>
      <w:ins w:id="629" w:author="IO" w:date="2011-04-18T13:36:00Z">
        <w:r w:rsidR="00C4207C">
          <w:t xml:space="preserve"> dicho</w:t>
        </w:r>
      </w:ins>
      <w:ins w:id="630" w:author="IO" w:date="2011-04-18T13:35:00Z">
        <w:r w:rsidR="00C4207C">
          <w:t xml:space="preserve"> usuario. </w:t>
        </w:r>
      </w:ins>
      <w:ins w:id="631" w:author="IO" w:date="2011-04-18T13:37:00Z">
        <w:r w:rsidR="00C4207C">
          <w:t xml:space="preserve">En todo caso, </w:t>
        </w:r>
      </w:ins>
      <w:ins w:id="632" w:author="IO" w:date="2011-04-18T13:35:00Z">
        <w:r w:rsidR="00C4207C">
          <w:t xml:space="preserve">no </w:t>
        </w:r>
      </w:ins>
      <w:ins w:id="633" w:author="IO" w:date="2011-04-18T13:37:00Z">
        <w:r w:rsidR="00C4207C">
          <w:t xml:space="preserve">se </w:t>
        </w:r>
      </w:ins>
      <w:ins w:id="634" w:author="IO" w:date="2011-04-18T13:35:00Z">
        <w:r w:rsidR="00C4207C">
          <w:t xml:space="preserve">debe confundir esta referencia a un usuario en el </w:t>
        </w:r>
        <w:proofErr w:type="spellStart"/>
        <w:r w:rsidR="00C4207C">
          <w:t>tweet</w:t>
        </w:r>
        <w:proofErr w:type="spellEnd"/>
        <w:r w:rsidR="00C4207C">
          <w:t xml:space="preserve"> con un mensaje privado.</w:t>
        </w:r>
      </w:ins>
    </w:p>
    <w:p w:rsidR="00C4207C" w:rsidRDefault="00C4207C" w:rsidP="00C4207C">
      <w:pPr>
        <w:rPr>
          <w:ins w:id="635" w:author="IO" w:date="2011-04-18T13:35:00Z"/>
        </w:rPr>
      </w:pPr>
    </w:p>
    <w:p w:rsidR="00F820A0" w:rsidDel="00E84DE3" w:rsidRDefault="00C4207C" w:rsidP="00F820A0">
      <w:pPr>
        <w:jc w:val="both"/>
        <w:rPr>
          <w:del w:id="636" w:author="IO" w:date="2011-04-18T13:25:00Z"/>
        </w:rPr>
      </w:pPr>
      <w:ins w:id="637" w:author="IO" w:date="2011-04-18T13:38:00Z">
        <w:r>
          <w:t xml:space="preserve">Atendiendo al contenido propiamente, el autor puede incluir una </w:t>
        </w:r>
      </w:ins>
      <w:del w:id="638" w:author="IO" w:date="2011-04-18T13:15:00Z">
        <w:r w:rsidR="00F820A0" w:rsidDel="00010E11">
          <w:delText>Dentro de un tweet podemos encontrar una seria de símbolos para hacer</w:delText>
        </w:r>
      </w:del>
      <w:del w:id="639" w:author="IO" w:date="2011-04-18T13:17:00Z">
        <w:r w:rsidR="00F820A0" w:rsidDel="00010E11">
          <w:delText xml:space="preserve"> referencia a </w:delText>
        </w:r>
      </w:del>
      <w:del w:id="640" w:author="IO" w:date="2011-04-18T13:25:00Z">
        <w:r w:rsidR="00F820A0" w:rsidDel="00E84DE3">
          <w:delText xml:space="preserve">otros tweets, </w:delText>
        </w:r>
      </w:del>
      <w:del w:id="641" w:author="IO" w:date="2011-04-18T13:15:00Z">
        <w:r w:rsidR="00F820A0" w:rsidDel="00010E11">
          <w:delText xml:space="preserve">otros </w:delText>
        </w:r>
      </w:del>
      <w:del w:id="642" w:author="IO" w:date="2011-04-18T13:25:00Z">
        <w:r w:rsidR="00F820A0" w:rsidDel="00E84DE3">
          <w:delText>usuarios</w:delText>
        </w:r>
      </w:del>
      <w:del w:id="643" w:author="IO" w:date="2011-04-18T13:15:00Z">
        <w:r w:rsidR="00F820A0" w:rsidDel="00010E11">
          <w:delText>,</w:delText>
        </w:r>
      </w:del>
      <w:del w:id="644" w:author="IO" w:date="2011-04-18T13:25:00Z">
        <w:r w:rsidR="00F820A0" w:rsidDel="00E84DE3">
          <w:delText xml:space="preserve"> o conceptos</w:delText>
        </w:r>
      </w:del>
      <w:del w:id="645" w:author="IO" w:date="2011-04-18T13:19:00Z">
        <w:r w:rsidR="00F820A0" w:rsidDel="00010E11">
          <w:delText xml:space="preserve"> interesantes a los que otros tweets pueden hacer referencia y que a los usuarios les puede interesar buscar más </w:delText>
        </w:r>
      </w:del>
      <w:del w:id="646" w:author="IO" w:date="2011-04-18T13:25:00Z">
        <w:r w:rsidR="00F820A0" w:rsidDel="00E84DE3">
          <w:delText xml:space="preserve">tweets </w:delText>
        </w:r>
      </w:del>
      <w:del w:id="647" w:author="IO" w:date="2011-04-18T13:19:00Z">
        <w:r w:rsidR="00F820A0" w:rsidDel="00010E11">
          <w:delText>con esos conceptos</w:delText>
        </w:r>
      </w:del>
      <w:del w:id="648" w:author="IO" w:date="2011-04-18T13:25:00Z">
        <w:r w:rsidR="00F820A0" w:rsidDel="00E84DE3">
          <w:delText>.</w:delText>
        </w:r>
      </w:del>
    </w:p>
    <w:p w:rsidR="00F820A0" w:rsidDel="00E84DE3" w:rsidRDefault="00F820A0" w:rsidP="00F820A0">
      <w:pPr>
        <w:jc w:val="both"/>
        <w:rPr>
          <w:del w:id="649" w:author="IO" w:date="2011-04-18T13:25:00Z"/>
        </w:rPr>
      </w:pPr>
    </w:p>
    <w:p w:rsidR="00F820A0" w:rsidDel="00C4207C" w:rsidRDefault="00F820A0" w:rsidP="00F820A0">
      <w:pPr>
        <w:jc w:val="both"/>
        <w:rPr>
          <w:del w:id="650" w:author="IO" w:date="2011-04-18T13:37:00Z"/>
        </w:rPr>
      </w:pPr>
      <w:del w:id="651" w:author="IO" w:date="2011-04-18T13:25:00Z">
        <w:r w:rsidDel="00E84DE3">
          <w:delText>E</w:delText>
        </w:r>
      </w:del>
      <w:del w:id="652" w:author="IO" w:date="2011-04-18T13:37:00Z">
        <w:r w:rsidDel="00C4207C">
          <w:delText xml:space="preserve">n cada tweet se puede escribir una URL con la que podemos ampliar la información proporcionada en este. Como los tweets tienen una limitación de 140 caracteres, la mayor parte de las URL están minimizadas utilizando diferentes herramientas, siendo la más famosa </w:delText>
        </w:r>
        <w:r w:rsidRPr="009C67D8" w:rsidDel="00C4207C">
          <w:delText>http://bit.ly/</w:delText>
        </w:r>
        <w:r w:rsidDel="00C4207C">
          <w:delText>.</w:delText>
        </w:r>
      </w:del>
    </w:p>
    <w:p w:rsidR="00C4207C" w:rsidRDefault="00E84DE3" w:rsidP="00E84DE3">
      <w:pPr>
        <w:jc w:val="both"/>
        <w:rPr>
          <w:ins w:id="653" w:author="IO" w:date="2011-04-18T13:38:00Z"/>
        </w:rPr>
      </w:pPr>
      <w:proofErr w:type="gramStart"/>
      <w:ins w:id="654" w:author="IO" w:date="2011-04-18T13:25:00Z">
        <w:r>
          <w:t>serie</w:t>
        </w:r>
        <w:proofErr w:type="gramEnd"/>
        <w:r>
          <w:t xml:space="preserve"> de </w:t>
        </w:r>
      </w:ins>
      <w:ins w:id="655" w:author="IO" w:date="2011-04-18T13:44:00Z">
        <w:r w:rsidR="00785767">
          <w:t>etiquetas</w:t>
        </w:r>
      </w:ins>
      <w:ins w:id="656" w:author="IO" w:date="2011-04-18T13:38:00Z">
        <w:r w:rsidR="00C4207C">
          <w:t xml:space="preserve"> y enlace</w:t>
        </w:r>
      </w:ins>
      <w:ins w:id="657" w:author="IO" w:date="2011-04-18T13:39:00Z">
        <w:r w:rsidR="00C4207C">
          <w:t>s</w:t>
        </w:r>
      </w:ins>
      <w:ins w:id="658" w:author="IO" w:date="2011-04-18T13:38:00Z">
        <w:r w:rsidR="00C4207C">
          <w:t xml:space="preserve"> </w:t>
        </w:r>
      </w:ins>
      <w:ins w:id="659" w:author="IO" w:date="2011-04-18T13:25:00Z">
        <w:r>
          <w:t>que implican referencias</w:t>
        </w:r>
      </w:ins>
      <w:ins w:id="660" w:author="IO" w:date="2011-04-18T13:38:00Z">
        <w:r w:rsidR="00C4207C">
          <w:t xml:space="preserve"> a otros elem</w:t>
        </w:r>
      </w:ins>
      <w:ins w:id="661" w:author="IO" w:date="2011-04-18T13:39:00Z">
        <w:r w:rsidR="00C4207C">
          <w:t>en</w:t>
        </w:r>
      </w:ins>
      <w:ins w:id="662" w:author="IO" w:date="2011-04-18T13:38:00Z">
        <w:r w:rsidR="00C4207C">
          <w:t>tos de la red</w:t>
        </w:r>
      </w:ins>
      <w:ins w:id="663" w:author="IO" w:date="2011-04-18T13:25:00Z">
        <w:r>
          <w:t>.</w:t>
        </w:r>
      </w:ins>
    </w:p>
    <w:p w:rsidR="00C4207C" w:rsidRDefault="00C4207C" w:rsidP="00E84DE3">
      <w:pPr>
        <w:jc w:val="both"/>
        <w:rPr>
          <w:ins w:id="664" w:author="IO" w:date="2011-04-18T13:40:00Z"/>
        </w:rPr>
      </w:pPr>
    </w:p>
    <w:p w:rsidR="00C4207C" w:rsidRDefault="00C4207C" w:rsidP="00C4207C">
      <w:pPr>
        <w:jc w:val="both"/>
        <w:rPr>
          <w:ins w:id="665" w:author="IO" w:date="2011-04-18T13:40:00Z"/>
        </w:rPr>
      </w:pPr>
      <w:ins w:id="666" w:author="IO" w:date="2011-04-18T13:40:00Z">
        <w:r>
          <w:t xml:space="preserve">En cuanto a los enlaces, se puede escribir una URL en cada </w:t>
        </w:r>
        <w:proofErr w:type="spellStart"/>
        <w:r>
          <w:t>tweet</w:t>
        </w:r>
        <w:proofErr w:type="spellEnd"/>
        <w:r>
          <w:t xml:space="preserve"> para ampliar su contenido. Como los </w:t>
        </w:r>
        <w:proofErr w:type="spellStart"/>
        <w:r>
          <w:t>tweets</w:t>
        </w:r>
        <w:proofErr w:type="spellEnd"/>
        <w:r>
          <w:t xml:space="preserve"> tienen una limitación de caracteres, la mayor parte de </w:t>
        </w:r>
      </w:ins>
      <w:ins w:id="667" w:author="IO" w:date="2011-04-18T13:41:00Z">
        <w:r>
          <w:t>estas</w:t>
        </w:r>
      </w:ins>
      <w:ins w:id="668" w:author="IO" w:date="2011-04-18T13:40:00Z">
        <w:r>
          <w:t xml:space="preserve"> </w:t>
        </w:r>
        <w:proofErr w:type="spellStart"/>
        <w:r>
          <w:t>URL</w:t>
        </w:r>
      </w:ins>
      <w:ins w:id="669" w:author="IO" w:date="2011-04-18T13:41:00Z">
        <w:r>
          <w:t>s</w:t>
        </w:r>
      </w:ins>
      <w:proofErr w:type="spellEnd"/>
      <w:ins w:id="670" w:author="IO" w:date="2011-04-18T13:40:00Z">
        <w:r>
          <w:t xml:space="preserve"> están minimizadas</w:t>
        </w:r>
      </w:ins>
      <w:ins w:id="671" w:author="IO" w:date="2011-04-18T14:02:00Z">
        <w:r w:rsidR="00507847">
          <w:t xml:space="preserve">, </w:t>
        </w:r>
      </w:ins>
      <w:ins w:id="672" w:author="IO" w:date="2011-04-18T14:04:00Z">
        <w:r w:rsidR="00507847">
          <w:t>son</w:t>
        </w:r>
      </w:ins>
      <w:ins w:id="673" w:author="IO" w:date="2011-04-18T14:02:00Z">
        <w:r w:rsidR="00507847">
          <w:t xml:space="preserve"> las llamadas </w:t>
        </w:r>
      </w:ins>
      <w:proofErr w:type="spellStart"/>
      <w:ins w:id="674" w:author="IO" w:date="2011-04-18T14:03:00Z">
        <w:r w:rsidR="00507847">
          <w:t>tinyurls</w:t>
        </w:r>
      </w:ins>
      <w:proofErr w:type="spellEnd"/>
      <w:ins w:id="675" w:author="IO" w:date="2011-04-18T14:04:00Z">
        <w:r w:rsidR="00507847">
          <w:t xml:space="preserve">. Estas </w:t>
        </w:r>
        <w:proofErr w:type="spellStart"/>
        <w:r w:rsidR="00507847">
          <w:t>tinyurls</w:t>
        </w:r>
      </w:ins>
      <w:proofErr w:type="spellEnd"/>
      <w:ins w:id="676" w:author="IO" w:date="2011-04-18T13:40:00Z">
        <w:r>
          <w:t xml:space="preserve"> </w:t>
        </w:r>
      </w:ins>
      <w:ins w:id="677" w:author="IO" w:date="2011-04-18T14:04:00Z">
        <w:r w:rsidR="00507847">
          <w:t xml:space="preserve">se crean </w:t>
        </w:r>
      </w:ins>
      <w:ins w:id="678" w:author="IO" w:date="2011-04-18T13:40:00Z">
        <w:r>
          <w:t xml:space="preserve">utilizando diferentes herramientas, siendo la más famosa </w:t>
        </w:r>
        <w:r w:rsidRPr="009C67D8">
          <w:t>http://bit.ly/</w:t>
        </w:r>
        <w:r>
          <w:t>.</w:t>
        </w:r>
      </w:ins>
    </w:p>
    <w:p w:rsidR="00C4207C" w:rsidRDefault="00C4207C" w:rsidP="00E84DE3">
      <w:pPr>
        <w:jc w:val="both"/>
        <w:rPr>
          <w:ins w:id="679" w:author="IO" w:date="2011-04-18T13:38:00Z"/>
        </w:rPr>
      </w:pPr>
    </w:p>
    <w:p w:rsidR="00507847" w:rsidDel="00C4207C" w:rsidRDefault="00C4207C" w:rsidP="00507847">
      <w:pPr>
        <w:jc w:val="both"/>
        <w:rPr>
          <w:ins w:id="680" w:author="IO" w:date="2011-04-18T14:07:00Z"/>
        </w:rPr>
      </w:pPr>
      <w:ins w:id="681" w:author="IO" w:date="2011-04-18T13:41:00Z">
        <w:r>
          <w:lastRenderedPageBreak/>
          <w:t xml:space="preserve">Las </w:t>
        </w:r>
      </w:ins>
      <w:ins w:id="682" w:author="IO" w:date="2011-04-18T13:45:00Z">
        <w:r w:rsidR="00785767">
          <w:t xml:space="preserve">etiquetas </w:t>
        </w:r>
      </w:ins>
      <w:ins w:id="683" w:author="IO" w:date="2011-04-18T13:42:00Z">
        <w:r>
          <w:t>se usan</w:t>
        </w:r>
      </w:ins>
      <w:ins w:id="684" w:author="IO" w:date="2011-04-18T13:41:00Z">
        <w:r>
          <w:t xml:space="preserve"> para introducir meta-información en el </w:t>
        </w:r>
        <w:proofErr w:type="spellStart"/>
        <w:r>
          <w:t>tweet</w:t>
        </w:r>
        <w:proofErr w:type="spellEnd"/>
        <w:r>
          <w:t>.</w:t>
        </w:r>
      </w:ins>
      <w:ins w:id="685" w:author="IO" w:date="2011-04-18T13:25:00Z">
        <w:r w:rsidR="00E84DE3">
          <w:t xml:space="preserve"> </w:t>
        </w:r>
      </w:ins>
      <w:ins w:id="686" w:author="IO" w:date="2011-04-18T13:43:00Z">
        <w:r>
          <w:t xml:space="preserve">Se definen usando la etiqueta # delante de la palabra o concepto. </w:t>
        </w:r>
      </w:ins>
      <w:ins w:id="687" w:author="IO" w:date="2011-04-18T13:41:00Z">
        <w:r>
          <w:t>Su</w:t>
        </w:r>
      </w:ins>
      <w:ins w:id="688" w:author="IO" w:date="2011-04-18T13:25:00Z">
        <w:r w:rsidR="00E84DE3">
          <w:t xml:space="preserve"> </w:t>
        </w:r>
      </w:ins>
      <w:ins w:id="689" w:author="IO" w:date="2011-04-18T13:42:00Z">
        <w:r>
          <w:t>significado</w:t>
        </w:r>
      </w:ins>
      <w:ins w:id="690" w:author="IO" w:date="2011-04-18T13:25:00Z">
        <w:r w:rsidR="00E84DE3">
          <w:t xml:space="preserve"> es muy variado, incluyendo, por ejemplo, </w:t>
        </w:r>
      </w:ins>
      <w:ins w:id="691" w:author="IO" w:date="2011-04-18T13:42:00Z">
        <w:r>
          <w:t xml:space="preserve">referencias a </w:t>
        </w:r>
      </w:ins>
      <w:ins w:id="692" w:author="IO" w:date="2011-04-18T13:25:00Z">
        <w:r w:rsidR="00E84DE3">
          <w:t xml:space="preserve">otros </w:t>
        </w:r>
        <w:proofErr w:type="spellStart"/>
        <w:r w:rsidR="00E84DE3">
          <w:t>tweets</w:t>
        </w:r>
        <w:proofErr w:type="spellEnd"/>
        <w:r w:rsidR="00E84DE3">
          <w:t xml:space="preserve">, usuarios o conceptos. Mientras que usuarios y </w:t>
        </w:r>
        <w:proofErr w:type="spellStart"/>
        <w:r w:rsidR="00E84DE3">
          <w:t>tweets</w:t>
        </w:r>
        <w:proofErr w:type="spellEnd"/>
        <w:r w:rsidR="00E84DE3">
          <w:t xml:space="preserve"> han de existir previamente a ser referenciados, los usuarios pueden emplear en sus </w:t>
        </w:r>
        <w:proofErr w:type="spellStart"/>
        <w:r w:rsidR="00E84DE3">
          <w:t>tweets</w:t>
        </w:r>
        <w:proofErr w:type="spellEnd"/>
        <w:r w:rsidR="00E84DE3">
          <w:t xml:space="preserve"> conceptos ya existentes o crearlos nuevos ampliando el vocabulario.</w:t>
        </w:r>
      </w:ins>
      <w:ins w:id="693" w:author="IO" w:date="2011-04-18T14:09:00Z">
        <w:r w:rsidR="00507847">
          <w:t xml:space="preserve"> </w:t>
        </w:r>
        <w:proofErr w:type="spellStart"/>
        <w:r w:rsidR="00507847">
          <w:t>Twittter</w:t>
        </w:r>
        <w:proofErr w:type="spellEnd"/>
        <w:r w:rsidR="00507847">
          <w:t xml:space="preserve"> usa estas marcas para elaborar las listas de los llamados “</w:t>
        </w:r>
        <w:proofErr w:type="spellStart"/>
        <w:r w:rsidR="00507847">
          <w:t>trend</w:t>
        </w:r>
        <w:proofErr w:type="spellEnd"/>
        <w:r w:rsidR="00507847">
          <w:t xml:space="preserve"> </w:t>
        </w:r>
        <w:proofErr w:type="spellStart"/>
        <w:r w:rsidR="00507847">
          <w:t>topics</w:t>
        </w:r>
        <w:proofErr w:type="spellEnd"/>
        <w:r w:rsidR="00507847">
          <w:t xml:space="preserve">”. Se trata de temas candentes en la comunidad de usuarios y se obtienen a partir de las etiquetas más repetidas por los usuarios en sus </w:t>
        </w:r>
        <w:proofErr w:type="spellStart"/>
        <w:r w:rsidR="00507847">
          <w:t>tweets</w:t>
        </w:r>
        <w:proofErr w:type="spellEnd"/>
        <w:r w:rsidR="00507847">
          <w:t>.</w:t>
        </w:r>
      </w:ins>
    </w:p>
    <w:p w:rsidR="00E84DE3" w:rsidDel="00C4207C" w:rsidRDefault="00E84DE3" w:rsidP="00F820A0">
      <w:pPr>
        <w:jc w:val="both"/>
        <w:rPr>
          <w:del w:id="694" w:author="IO" w:date="2011-04-18T13:42:00Z"/>
        </w:rPr>
      </w:pPr>
    </w:p>
    <w:p w:rsidR="00F820A0" w:rsidDel="00507847" w:rsidRDefault="00F820A0" w:rsidP="00F820A0">
      <w:pPr>
        <w:jc w:val="both"/>
        <w:rPr>
          <w:del w:id="695" w:author="IO" w:date="2011-04-18T14:07:00Z"/>
        </w:rPr>
      </w:pPr>
      <w:moveFromRangeStart w:id="696" w:author="IO" w:date="2011-04-18T13:30:00Z" w:name="move290896742"/>
      <w:moveFrom w:id="697" w:author="IO" w:date="2011-04-18T13:30:00Z">
        <w:del w:id="698" w:author="IO" w:date="2011-04-18T14:07:00Z">
          <w:r w:rsidDel="00507847">
            <w:delText>Un usuario puede difundir lo que otro usuario de twitter ha dicho en un tweet. Esto sería repetir lo dicho por el otro usuario en el nuevo tweet pero se coloca delante la abreviatura RT (ReTweet) para indicar que es un tweet de otro usuario. Con este método varios usuarios pueden encadenar un tweet de tal forma que llegue a conocerlo otro usuario alejado del usuario que lo escribió.</w:delText>
          </w:r>
        </w:del>
      </w:moveFrom>
    </w:p>
    <w:moveFromRangeEnd w:id="696"/>
    <w:p w:rsidR="00F820A0" w:rsidDel="00C4207C" w:rsidRDefault="00F820A0" w:rsidP="00F820A0">
      <w:pPr>
        <w:jc w:val="both"/>
        <w:rPr>
          <w:del w:id="699" w:author="IO" w:date="2011-04-18T13:44:00Z"/>
        </w:rPr>
      </w:pPr>
    </w:p>
    <w:p w:rsidR="00F820A0" w:rsidRPr="009C67D8" w:rsidDel="00C4207C" w:rsidRDefault="00F820A0" w:rsidP="00F820A0">
      <w:pPr>
        <w:jc w:val="both"/>
        <w:rPr>
          <w:del w:id="700" w:author="IO" w:date="2011-04-18T13:35:00Z"/>
        </w:rPr>
      </w:pPr>
      <w:del w:id="701" w:author="IO" w:date="2011-04-18T13:35:00Z">
        <w:r w:rsidDel="00C4207C">
          <w:delText>Igualmente se puede dirigir un mensaje a un usuario concreto utilizando el símbolo @ seguido del nombre del usuario. Por definición, todos los tweets que se envían son de acceso público por lo que pueden acceder a ellos todos lo usuarios. Así que no debemos confundir esta referencia a un usuario en el tweet con un mensaje privado.</w:delText>
        </w:r>
      </w:del>
    </w:p>
    <w:p w:rsidR="00F820A0" w:rsidDel="00C4207C" w:rsidRDefault="00F820A0" w:rsidP="00F820A0">
      <w:pPr>
        <w:rPr>
          <w:del w:id="702" w:author="IO" w:date="2011-04-18T13:35:00Z"/>
        </w:rPr>
      </w:pPr>
    </w:p>
    <w:p w:rsidR="00F820A0" w:rsidDel="00E84DE3" w:rsidRDefault="00F820A0" w:rsidP="00F820A0">
      <w:pPr>
        <w:jc w:val="both"/>
        <w:rPr>
          <w:del w:id="703" w:author="IO" w:date="2011-04-18T13:32:00Z"/>
        </w:rPr>
      </w:pPr>
      <w:del w:id="704" w:author="IO" w:date="2011-04-18T13:32:00Z">
        <w:r w:rsidDel="00E84DE3">
          <w:delText>Si se pretende hacer un retweet indicando el usuario que ha escrito el tweet original tenemos que escribir la etiqueta RT seguida de la etiqueta @ con el nombre de usuario.</w:delText>
        </w:r>
      </w:del>
    </w:p>
    <w:p w:rsidR="00F820A0" w:rsidDel="00C4207C" w:rsidRDefault="00F820A0" w:rsidP="00F820A0">
      <w:pPr>
        <w:jc w:val="both"/>
        <w:rPr>
          <w:del w:id="705" w:author="IO" w:date="2011-04-18T13:44:00Z"/>
        </w:rPr>
      </w:pPr>
    </w:p>
    <w:p w:rsidR="00C4207C" w:rsidRDefault="00F820A0" w:rsidP="00F820A0">
      <w:pPr>
        <w:jc w:val="both"/>
        <w:rPr>
          <w:ins w:id="706" w:author="IO" w:date="2011-04-18T13:37:00Z"/>
        </w:rPr>
      </w:pPr>
      <w:del w:id="707" w:author="IO" w:date="2011-04-18T13:44:00Z">
        <w:r w:rsidDel="00C4207C">
          <w:delText>Dentro de un tweet podemos destacar un concepto determinado, para ello se usa la etiqueta # delante de la palabra o el concepto. Con esto twitter muestra</w:delText>
        </w:r>
      </w:del>
      <w:del w:id="708" w:author="IO" w:date="2011-04-18T14:07:00Z">
        <w:r w:rsidDel="00507847">
          <w:delText xml:space="preserve"> los llamados trend topics</w:delText>
        </w:r>
      </w:del>
      <w:del w:id="709" w:author="IO" w:date="2011-04-18T13:44:00Z">
        <w:r w:rsidDel="00785767">
          <w:delText>, esto es una lista con las palabras marcada con esta</w:delText>
        </w:r>
      </w:del>
      <w:del w:id="710" w:author="IO" w:date="2011-04-18T14:07:00Z">
        <w:r w:rsidDel="00507847">
          <w:delText xml:space="preserve"> etiqueta más repetidas por los usuarios </w:delText>
        </w:r>
      </w:del>
      <w:del w:id="711" w:author="IO" w:date="2011-04-18T13:45:00Z">
        <w:r w:rsidDel="00785767">
          <w:delText xml:space="preserve">de </w:delText>
        </w:r>
      </w:del>
      <w:del w:id="712" w:author="IO" w:date="2011-04-18T14:07:00Z">
        <w:r w:rsidDel="00507847">
          <w:delText>tw</w:delText>
        </w:r>
      </w:del>
      <w:del w:id="713" w:author="IO" w:date="2011-04-18T13:45:00Z">
        <w:r w:rsidDel="00785767">
          <w:delText>itter</w:delText>
        </w:r>
      </w:del>
      <w:del w:id="714" w:author="IO" w:date="2011-04-18T14:07:00Z">
        <w:r w:rsidDel="00507847">
          <w:delText>.</w:delText>
        </w:r>
      </w:del>
    </w:p>
    <w:p w:rsidR="00C4207C" w:rsidRPr="00CC4054" w:rsidRDefault="00C4207C" w:rsidP="00F820A0">
      <w:pPr>
        <w:jc w:val="both"/>
      </w:pPr>
    </w:p>
    <w:p w:rsidR="00F820A0" w:rsidRDefault="00F820A0" w:rsidP="007F64D5">
      <w:pPr>
        <w:pStyle w:val="Ttulo1"/>
        <w:numPr>
          <w:ilvl w:val="1"/>
          <w:numId w:val="1"/>
        </w:numPr>
      </w:pPr>
      <w:bookmarkStart w:id="715" w:name="_Toc290900299"/>
      <w:r>
        <w:t xml:space="preserve">Acciones en </w:t>
      </w:r>
      <w:proofErr w:type="spellStart"/>
      <w:r>
        <w:t>twitter</w:t>
      </w:r>
      <w:bookmarkEnd w:id="715"/>
      <w:proofErr w:type="spellEnd"/>
    </w:p>
    <w:p w:rsidR="00F820A0" w:rsidRPr="00B72AF7" w:rsidRDefault="00F820A0" w:rsidP="00F820A0">
      <w:pPr>
        <w:jc w:val="both"/>
      </w:pPr>
    </w:p>
    <w:p w:rsidR="00AB1A40" w:rsidDel="00AB1A40" w:rsidRDefault="00F820A0" w:rsidP="00AB1A40">
      <w:pPr>
        <w:jc w:val="both"/>
        <w:rPr>
          <w:del w:id="716" w:author="IO" w:date="2011-04-18T14:18:00Z"/>
        </w:rPr>
      </w:pPr>
      <w:r>
        <w:t xml:space="preserve">La principal acción en </w:t>
      </w:r>
      <w:proofErr w:type="spellStart"/>
      <w:r>
        <w:t>twitter</w:t>
      </w:r>
      <w:proofErr w:type="spellEnd"/>
      <w:r>
        <w:t xml:space="preserve"> es publicar un </w:t>
      </w:r>
      <w:proofErr w:type="spellStart"/>
      <w:r>
        <w:t>tweet</w:t>
      </w:r>
      <w:proofErr w:type="spellEnd"/>
      <w:r>
        <w:t xml:space="preserve">. Un </w:t>
      </w:r>
      <w:proofErr w:type="spellStart"/>
      <w:r>
        <w:t>tweet</w:t>
      </w:r>
      <w:proofErr w:type="spellEnd"/>
      <w:r>
        <w:t xml:space="preserve"> es un mensaje de 140 caracteres como máximo</w:t>
      </w:r>
      <w:ins w:id="717" w:author="IO" w:date="2011-04-18T14:00:00Z">
        <w:r w:rsidR="00507847">
          <w:t>. Por defecto, el mensaje es</w:t>
        </w:r>
      </w:ins>
      <w:r>
        <w:t xml:space="preserve"> visible para toda la red de </w:t>
      </w:r>
      <w:proofErr w:type="spellStart"/>
      <w:r>
        <w:t>twitter</w:t>
      </w:r>
      <w:proofErr w:type="spellEnd"/>
      <w:ins w:id="718" w:author="IO" w:date="2011-04-18T14:01:00Z">
        <w:r w:rsidR="00507847">
          <w:t xml:space="preserve">. No obstante, </w:t>
        </w:r>
      </w:ins>
      <w:del w:id="719" w:author="IO" w:date="2011-04-18T14:01:00Z">
        <w:r w:rsidDel="00507847">
          <w:delText xml:space="preserve">, excepto que </w:delText>
        </w:r>
      </w:del>
      <w:r>
        <w:t xml:space="preserve">el usuario </w:t>
      </w:r>
      <w:del w:id="720" w:author="IO" w:date="2011-04-18T14:01:00Z">
        <w:r w:rsidDel="00507847">
          <w:delText>marque</w:delText>
        </w:r>
      </w:del>
      <w:ins w:id="721" w:author="IO" w:date="2011-04-18T14:01:00Z">
        <w:r w:rsidR="00507847">
          <w:t>puede marcar</w:t>
        </w:r>
      </w:ins>
      <w:r>
        <w:t xml:space="preserve"> su perfil como privado</w:t>
      </w:r>
      <w:ins w:id="722" w:author="IO" w:date="2011-04-18T14:01:00Z">
        <w:r w:rsidR="00507847">
          <w:t xml:space="preserve"> y</w:t>
        </w:r>
      </w:ins>
      <w:del w:id="723" w:author="IO" w:date="2011-04-18T14:01:00Z">
        <w:r w:rsidDel="00507847">
          <w:delText>,</w:delText>
        </w:r>
      </w:del>
      <w:r>
        <w:t xml:space="preserve"> en ese caso solo </w:t>
      </w:r>
      <w:del w:id="724" w:author="IO" w:date="2011-04-18T14:01:00Z">
        <w:r w:rsidDel="00507847">
          <w:delText xml:space="preserve">lo </w:delText>
        </w:r>
      </w:del>
      <w:r>
        <w:t xml:space="preserve">verán </w:t>
      </w:r>
      <w:ins w:id="725" w:author="IO" w:date="2011-04-18T14:01:00Z">
        <w:r w:rsidR="00507847">
          <w:t>sus mensajes aquellos usuarios que hay</w:t>
        </w:r>
      </w:ins>
      <w:ins w:id="726" w:author="IO" w:date="2011-04-18T14:17:00Z">
        <w:r w:rsidR="00AB1A40">
          <w:t>a</w:t>
        </w:r>
      </w:ins>
      <w:ins w:id="727" w:author="IO" w:date="2011-04-18T14:01:00Z">
        <w:r w:rsidR="00507847">
          <w:t xml:space="preserve"> aceptado </w:t>
        </w:r>
      </w:ins>
      <w:del w:id="728" w:author="IO" w:date="2011-04-18T14:01:00Z">
        <w:r w:rsidDel="00507847">
          <w:delText>sus</w:delText>
        </w:r>
      </w:del>
      <w:ins w:id="729" w:author="IO" w:date="2011-04-18T14:01:00Z">
        <w:r w:rsidR="00507847">
          <w:t>como</w:t>
        </w:r>
      </w:ins>
      <w:r>
        <w:t xml:space="preserve"> seguidores. </w:t>
      </w:r>
      <w:ins w:id="730" w:author="IO" w:date="2011-04-18T14:18:00Z">
        <w:r w:rsidR="00AB1A40">
          <w:t xml:space="preserve">Los mensajes se publican destinados a todos los usuarios, aunque es posible indicar un usuario concreto. </w:t>
        </w:r>
      </w:ins>
      <w:moveToRangeStart w:id="731" w:author="IO" w:date="2011-04-18T14:17:00Z" w:name="move290899592"/>
      <w:commentRangeStart w:id="732"/>
      <w:moveTo w:id="733" w:author="IO" w:date="2011-04-18T14:17:00Z">
        <w:r w:rsidR="00AB1A40">
          <w:t>Se pueden enviar mensajes directos (DM) a otros usuarios. Estos mensajes son privados y sólo tienen acceso a ellos el emisor y el receptor.</w:t>
        </w:r>
      </w:moveTo>
      <w:ins w:id="734" w:author="IO" w:date="2011-04-18T14:18:00Z">
        <w:r w:rsidR="00AB1A40">
          <w:t xml:space="preserve"> </w:t>
        </w:r>
        <w:commentRangeEnd w:id="732"/>
        <w:r w:rsidR="00AB1A40">
          <w:rPr>
            <w:rStyle w:val="Refdecomentario"/>
          </w:rPr>
          <w:commentReference w:id="732"/>
        </w:r>
      </w:ins>
    </w:p>
    <w:moveToRangeEnd w:id="731"/>
    <w:p w:rsidR="00F820A0" w:rsidRPr="0045439B" w:rsidRDefault="00F820A0" w:rsidP="00F820A0">
      <w:pPr>
        <w:jc w:val="both"/>
      </w:pPr>
      <w:r>
        <w:t xml:space="preserve">El propósito del </w:t>
      </w:r>
      <w:proofErr w:type="spellStart"/>
      <w:r>
        <w:t>tweet</w:t>
      </w:r>
      <w:proofErr w:type="spellEnd"/>
      <w:r>
        <w:t xml:space="preserve"> es que el usuario haga pública para todos los demás cierta información que </w:t>
      </w:r>
      <w:del w:id="735" w:author="IO" w:date="2011-04-18T14:01:00Z">
        <w:r w:rsidDel="00507847">
          <w:delText xml:space="preserve">él </w:delText>
        </w:r>
      </w:del>
      <w:r>
        <w:t>consider</w:t>
      </w:r>
      <w:ins w:id="736" w:author="IO" w:date="2011-04-18T14:01:00Z">
        <w:r w:rsidR="00507847">
          <w:t>a</w:t>
        </w:r>
      </w:ins>
      <w:del w:id="737" w:author="IO" w:date="2011-04-18T14:01:00Z">
        <w:r w:rsidDel="00507847">
          <w:delText>e</w:delText>
        </w:r>
      </w:del>
      <w:r>
        <w:t xml:space="preserve"> interesante. En un principio</w:t>
      </w:r>
      <w:ins w:id="738" w:author="IO" w:date="2011-04-18T14:02:00Z">
        <w:r w:rsidR="00507847">
          <w:t>,</w:t>
        </w:r>
      </w:ins>
      <w:r>
        <w:t xml:space="preserve"> los usuarios respondían a la pregunta </w:t>
      </w:r>
      <w:r w:rsidRPr="0045439B">
        <w:rPr>
          <w:i/>
        </w:rPr>
        <w:t xml:space="preserve">¿qué </w:t>
      </w:r>
      <w:proofErr w:type="spellStart"/>
      <w:r w:rsidRPr="0045439B">
        <w:rPr>
          <w:i/>
        </w:rPr>
        <w:t>estas</w:t>
      </w:r>
      <w:proofErr w:type="spellEnd"/>
      <w:r w:rsidRPr="0045439B">
        <w:rPr>
          <w:i/>
        </w:rPr>
        <w:t xml:space="preserve"> haciendo?</w:t>
      </w:r>
      <w:del w:id="739" w:author="IO" w:date="2011-04-18T14:19:00Z">
        <w:r w:rsidDel="00AB1A40">
          <w:rPr>
            <w:i/>
          </w:rPr>
          <w:delText>.</w:delText>
        </w:r>
      </w:del>
      <w:r>
        <w:rPr>
          <w:i/>
        </w:rPr>
        <w:t xml:space="preserve"> </w:t>
      </w:r>
      <w:r>
        <w:t xml:space="preserve">La gente empezó a expresar opiniones, comentarios sobre la actualidad e incluso conversaciones a través de </w:t>
      </w:r>
      <w:proofErr w:type="spellStart"/>
      <w:r>
        <w:t>tweets</w:t>
      </w:r>
      <w:proofErr w:type="spellEnd"/>
      <w:r>
        <w:t xml:space="preserve"> gracias a los elementos, como etiquetas y las </w:t>
      </w:r>
      <w:proofErr w:type="spellStart"/>
      <w:r>
        <w:t>tinyurls</w:t>
      </w:r>
      <w:proofErr w:type="spellEnd"/>
      <w:r>
        <w:t>, comentados anteriormente.</w:t>
      </w:r>
    </w:p>
    <w:p w:rsidR="00F820A0" w:rsidRDefault="00F820A0" w:rsidP="00F820A0">
      <w:pPr>
        <w:jc w:val="both"/>
      </w:pPr>
    </w:p>
    <w:p w:rsidR="00F820A0" w:rsidRDefault="00F820A0" w:rsidP="00F820A0">
      <w:pPr>
        <w:jc w:val="both"/>
      </w:pPr>
      <w:r>
        <w:t xml:space="preserve">La acción que permite establecer relaciones entre los usuarios en </w:t>
      </w:r>
      <w:proofErr w:type="spellStart"/>
      <w:r>
        <w:t>twitter</w:t>
      </w:r>
      <w:proofErr w:type="spellEnd"/>
      <w:r>
        <w:t xml:space="preserve"> es la </w:t>
      </w:r>
      <w:ins w:id="740" w:author="IO" w:date="2011-04-18T14:05:00Z">
        <w:r w:rsidR="00507847">
          <w:t xml:space="preserve">de </w:t>
        </w:r>
      </w:ins>
      <w:r>
        <w:t xml:space="preserve">seguir a otro usuario. </w:t>
      </w:r>
      <w:del w:id="741" w:author="IO" w:date="2011-04-18T14:05:00Z">
        <w:r w:rsidDel="00507847">
          <w:delText>Con esto lo que hacemos es</w:delText>
        </w:r>
      </w:del>
      <w:ins w:id="742" w:author="IO" w:date="2011-04-18T14:05:00Z">
        <w:r w:rsidR="00507847">
          <w:t>Esto supone</w:t>
        </w:r>
      </w:ins>
      <w:r>
        <w:t xml:space="preserve"> monitorizar los cambios de estado del usuario al que </w:t>
      </w:r>
      <w:del w:id="743" w:author="IO" w:date="2011-04-18T14:05:00Z">
        <w:r w:rsidDel="00507847">
          <w:delText xml:space="preserve">estamos </w:delText>
        </w:r>
      </w:del>
      <w:ins w:id="744" w:author="IO" w:date="2011-04-18T14:05:00Z">
        <w:r w:rsidR="00507847">
          <w:t xml:space="preserve">se </w:t>
        </w:r>
      </w:ins>
      <w:r>
        <w:t>sigu</w:t>
      </w:r>
      <w:del w:id="745" w:author="IO" w:date="2011-04-18T14:05:00Z">
        <w:r w:rsidDel="00507847">
          <w:delText>i</w:delText>
        </w:r>
      </w:del>
      <w:r>
        <w:t>e</w:t>
      </w:r>
      <w:del w:id="746" w:author="IO" w:date="2011-04-18T14:05:00Z">
        <w:r w:rsidDel="00507847">
          <w:delText>ndo</w:delText>
        </w:r>
      </w:del>
      <w:r>
        <w:t xml:space="preserve">. </w:t>
      </w:r>
      <w:ins w:id="747" w:author="IO" w:date="2011-04-18T14:05:00Z">
        <w:r w:rsidR="00507847">
          <w:t>Esta relación no es rec</w:t>
        </w:r>
      </w:ins>
      <w:ins w:id="748" w:author="IO" w:date="2011-04-18T14:06:00Z">
        <w:r w:rsidR="00507847">
          <w:t xml:space="preserve">íproca, es decir, </w:t>
        </w:r>
      </w:ins>
      <w:del w:id="749" w:author="IO" w:date="2011-04-18T14:06:00Z">
        <w:r w:rsidDel="00507847">
          <w:delText>Si yo como usuario de twitter sigo</w:delText>
        </w:r>
      </w:del>
      <w:ins w:id="750" w:author="IO" w:date="2011-04-18T14:06:00Z">
        <w:r w:rsidR="00507847">
          <w:t>el hecho de que un usuario siga</w:t>
        </w:r>
      </w:ins>
      <w:r>
        <w:t xml:space="preserve"> a otro </w:t>
      </w:r>
      <w:del w:id="751" w:author="IO" w:date="2011-04-18T14:06:00Z">
        <w:r w:rsidDel="00507847">
          <w:delText xml:space="preserve">usuario esto </w:delText>
        </w:r>
      </w:del>
      <w:r>
        <w:t xml:space="preserve">no implica que este </w:t>
      </w:r>
      <w:del w:id="752" w:author="IO" w:date="2011-04-18T14:06:00Z">
        <w:r w:rsidDel="00507847">
          <w:delText>usuario me siga a mí, no es una relación recíproca</w:delText>
        </w:r>
      </w:del>
      <w:ins w:id="753" w:author="IO" w:date="2011-04-18T14:06:00Z">
        <w:r w:rsidR="00507847">
          <w:t>último siga al primero</w:t>
        </w:r>
      </w:ins>
      <w:r>
        <w:t xml:space="preserve">. El seguimiento a otro usuario no necesita la confirmación por parte de </w:t>
      </w:r>
      <w:ins w:id="754" w:author="IO" w:date="2011-04-18T14:07:00Z">
        <w:r w:rsidR="00507847">
          <w:t>é</w:t>
        </w:r>
      </w:ins>
      <w:del w:id="755" w:author="IO" w:date="2011-04-18T14:07:00Z">
        <w:r w:rsidDel="00507847">
          <w:delText>e</w:delText>
        </w:r>
      </w:del>
      <w:r>
        <w:t xml:space="preserve">ste, </w:t>
      </w:r>
      <w:ins w:id="756" w:author="IO" w:date="2011-04-18T14:07:00Z">
        <w:r w:rsidR="00507847">
          <w:t>salvo que el usuario seguido tenga</w:t>
        </w:r>
      </w:ins>
      <w:del w:id="757" w:author="IO" w:date="2011-04-18T14:07:00Z">
        <w:r w:rsidDel="00507847">
          <w:delText>solamente</w:delText>
        </w:r>
      </w:del>
      <w:ins w:id="758" w:author="IO" w:date="2011-04-18T14:07:00Z">
        <w:r w:rsidR="00507847">
          <w:t xml:space="preserve"> un</w:t>
        </w:r>
      </w:ins>
      <w:del w:id="759" w:author="IO" w:date="2011-04-18T14:07:00Z">
        <w:r w:rsidDel="00507847">
          <w:delText xml:space="preserve"> si tiene el</w:delText>
        </w:r>
      </w:del>
      <w:r>
        <w:t xml:space="preserve"> perfil privado.</w:t>
      </w:r>
    </w:p>
    <w:p w:rsidR="00F820A0" w:rsidRDefault="00F820A0" w:rsidP="00F820A0">
      <w:pPr>
        <w:jc w:val="both"/>
      </w:pPr>
    </w:p>
    <w:p w:rsidR="00507847" w:rsidRDefault="00507847" w:rsidP="00AB1A40">
      <w:pPr>
        <w:jc w:val="both"/>
      </w:pPr>
      <w:ins w:id="760" w:author="IO" w:date="2011-04-18T14:08:00Z">
        <w:r>
          <w:t xml:space="preserve">Los usuarios también pueden realizar acciones de consulta. </w:t>
        </w:r>
      </w:ins>
      <w:del w:id="761" w:author="IO" w:date="2011-04-18T14:08:00Z">
        <w:r w:rsidR="00F820A0" w:rsidDel="00507847">
          <w:delText xml:space="preserve">Podemos </w:delText>
        </w:r>
      </w:del>
      <w:ins w:id="762" w:author="IO" w:date="2011-04-18T14:08:00Z">
        <w:r>
          <w:t xml:space="preserve">Se puede </w:t>
        </w:r>
      </w:ins>
      <w:del w:id="763" w:author="IO" w:date="2011-04-18T14:10:00Z">
        <w:r w:rsidR="00F820A0" w:rsidDel="00507847">
          <w:delText xml:space="preserve">hacer búsquedas </w:delText>
        </w:r>
      </w:del>
      <w:del w:id="764" w:author="IO" w:date="2011-04-18T14:08:00Z">
        <w:r w:rsidR="00F820A0" w:rsidDel="00507847">
          <w:delText>en twitter, podemos buscar</w:delText>
        </w:r>
      </w:del>
      <w:ins w:id="765" w:author="IO" w:date="2011-04-18T14:10:00Z">
        <w:r>
          <w:t>buscar</w:t>
        </w:r>
      </w:ins>
      <w:r w:rsidR="00F820A0">
        <w:t xml:space="preserve"> usuarios </w:t>
      </w:r>
      <w:ins w:id="766" w:author="IO" w:date="2011-04-18T14:10:00Z">
        <w:r>
          <w:t>por</w:t>
        </w:r>
      </w:ins>
      <w:del w:id="767" w:author="IO" w:date="2011-04-18T14:08:00Z">
        <w:r w:rsidR="00F820A0" w:rsidDel="00507847">
          <w:delText>por</w:delText>
        </w:r>
      </w:del>
      <w:r w:rsidR="00F820A0">
        <w:t xml:space="preserve"> su nombre</w:t>
      </w:r>
      <w:del w:id="768" w:author="IO" w:date="2011-04-18T14:10:00Z">
        <w:r w:rsidR="00F820A0" w:rsidDel="00507847">
          <w:delText xml:space="preserve"> de usuarios</w:delText>
        </w:r>
      </w:del>
      <w:ins w:id="769" w:author="IO" w:date="2011-04-18T14:09:00Z">
        <w:r>
          <w:t>. También se puede</w:t>
        </w:r>
      </w:ins>
      <w:ins w:id="770" w:author="IO" w:date="2011-04-18T14:10:00Z">
        <w:r>
          <w:t>n</w:t>
        </w:r>
      </w:ins>
      <w:ins w:id="771" w:author="IO" w:date="2011-04-18T14:09:00Z">
        <w:r>
          <w:t xml:space="preserve"> </w:t>
        </w:r>
      </w:ins>
      <w:del w:id="772" w:author="IO" w:date="2011-04-18T14:09:00Z">
        <w:r w:rsidR="00F820A0" w:rsidDel="00507847">
          <w:delText xml:space="preserve"> o también podemos </w:delText>
        </w:r>
      </w:del>
      <w:r w:rsidR="00F820A0">
        <w:t xml:space="preserve">buscar </w:t>
      </w:r>
      <w:proofErr w:type="spellStart"/>
      <w:r w:rsidR="00F820A0">
        <w:t>tweets</w:t>
      </w:r>
      <w:proofErr w:type="spellEnd"/>
      <w:ins w:id="773" w:author="IO" w:date="2011-04-18T14:09:00Z">
        <w:r>
          <w:t xml:space="preserve"> a partir de la información indicada en el apartado anterior</w:t>
        </w:r>
      </w:ins>
      <w:ins w:id="774" w:author="IO" w:date="2011-04-18T14:11:00Z">
        <w:r w:rsidR="00AB1A40">
          <w:t xml:space="preserve">, tales como </w:t>
        </w:r>
      </w:ins>
      <w:del w:id="775" w:author="IO" w:date="2011-04-18T14:11:00Z">
        <w:r w:rsidR="00F820A0" w:rsidDel="00AB1A40">
          <w:delText>. Para buscar tweets mediante</w:delText>
        </w:r>
      </w:del>
      <w:ins w:id="776" w:author="IO" w:date="2011-04-18T14:11:00Z">
        <w:r w:rsidR="00AB1A40">
          <w:t xml:space="preserve">las etiquetas con conceptos </w:t>
        </w:r>
      </w:ins>
      <w:del w:id="777" w:author="IO" w:date="2011-04-18T14:12:00Z">
        <w:r w:rsidR="00F820A0" w:rsidDel="00AB1A40">
          <w:delText xml:space="preserve"> conceptos </w:delText>
        </w:r>
      </w:del>
      <w:del w:id="778" w:author="IO" w:date="2011-04-18T14:11:00Z">
        <w:r w:rsidR="00F820A0" w:rsidDel="00AB1A40">
          <w:delText xml:space="preserve">podemos </w:delText>
        </w:r>
      </w:del>
      <w:del w:id="779" w:author="IO" w:date="2011-04-18T14:12:00Z">
        <w:r w:rsidR="00F820A0" w:rsidDel="00AB1A40">
          <w:delText>usa</w:delText>
        </w:r>
      </w:del>
      <w:del w:id="780" w:author="IO" w:date="2011-04-18T14:11:00Z">
        <w:r w:rsidR="00F820A0" w:rsidDel="00AB1A40">
          <w:delText>r</w:delText>
        </w:r>
      </w:del>
      <w:del w:id="781" w:author="IO" w:date="2011-04-18T14:12:00Z">
        <w:r w:rsidR="00F820A0" w:rsidDel="00AB1A40">
          <w:delText xml:space="preserve"> la etiqueta</w:delText>
        </w:r>
      </w:del>
      <w:ins w:id="782" w:author="IO" w:date="2011-04-18T14:12:00Z">
        <w:r w:rsidR="00AB1A40">
          <w:t>precedidas del símbolo</w:t>
        </w:r>
      </w:ins>
      <w:r w:rsidR="00F820A0">
        <w:t xml:space="preserve"> #.</w:t>
      </w:r>
    </w:p>
    <w:p w:rsidR="00F820A0" w:rsidRDefault="00F820A0" w:rsidP="00F820A0">
      <w:pPr>
        <w:jc w:val="both"/>
      </w:pPr>
    </w:p>
    <w:p w:rsidR="00F820A0" w:rsidDel="00AB1A40" w:rsidRDefault="00AB1A40" w:rsidP="00F820A0">
      <w:pPr>
        <w:jc w:val="both"/>
        <w:rPr>
          <w:del w:id="783" w:author="IO" w:date="2011-04-18T14:14:00Z"/>
        </w:rPr>
      </w:pPr>
      <w:ins w:id="784" w:author="IO" w:date="2011-04-18T14:12:00Z">
        <w:r>
          <w:t xml:space="preserve">En </w:t>
        </w:r>
        <w:proofErr w:type="spellStart"/>
        <w:r>
          <w:t>Twitter</w:t>
        </w:r>
      </w:ins>
      <w:proofErr w:type="spellEnd"/>
      <w:ins w:id="785" w:author="IO" w:date="2011-04-18T14:13:00Z">
        <w:r>
          <w:t>, un usuario</w:t>
        </w:r>
      </w:ins>
      <w:ins w:id="786" w:author="IO" w:date="2011-04-18T14:12:00Z">
        <w:r>
          <w:t xml:space="preserve"> también puede realizar una cierta gestión de los usuarios con los que se relaciona</w:t>
        </w:r>
      </w:ins>
      <w:ins w:id="787" w:author="IO" w:date="2011-04-18T14:13:00Z">
        <w:r>
          <w:t xml:space="preserve">. </w:t>
        </w:r>
      </w:ins>
      <w:del w:id="788" w:author="IO" w:date="2011-04-18T14:13:00Z">
        <w:r w:rsidR="00F820A0" w:rsidDel="00AB1A40">
          <w:delText>Además en twitter se p</w:delText>
        </w:r>
      </w:del>
      <w:ins w:id="789" w:author="IO" w:date="2011-04-18T14:13:00Z">
        <w:r>
          <w:t>P</w:t>
        </w:r>
      </w:ins>
      <w:r w:rsidR="00F820A0">
        <w:t>uede</w:t>
      </w:r>
      <w:del w:id="790" w:author="IO" w:date="2011-04-18T14:13:00Z">
        <w:r w:rsidR="00F820A0" w:rsidDel="00AB1A40">
          <w:delText>n</w:delText>
        </w:r>
      </w:del>
      <w:r w:rsidR="00F820A0">
        <w:t xml:space="preserve"> crear listas con los usuarios </w:t>
      </w:r>
      <w:del w:id="791" w:author="IO" w:date="2011-04-18T14:13:00Z">
        <w:r w:rsidR="00F820A0" w:rsidDel="00AB1A40">
          <w:delText>que estamos siguiendo</w:delText>
        </w:r>
      </w:del>
      <w:ins w:id="792" w:author="IO" w:date="2011-04-18T14:13:00Z">
        <w:r>
          <w:t>a los que sigue</w:t>
        </w:r>
      </w:ins>
      <w:r w:rsidR="00F820A0">
        <w:t xml:space="preserve">, </w:t>
      </w:r>
      <w:del w:id="793" w:author="IO" w:date="2011-04-18T14:13:00Z">
        <w:r w:rsidR="00F820A0" w:rsidDel="00AB1A40">
          <w:delText>estas listas listas pueden ser</w:delText>
        </w:r>
      </w:del>
      <w:ins w:id="794" w:author="IO" w:date="2011-04-18T14:13:00Z">
        <w:r>
          <w:t>tanto</w:t>
        </w:r>
      </w:ins>
      <w:r w:rsidR="00F820A0">
        <w:t xml:space="preserve"> privadas</w:t>
      </w:r>
      <w:ins w:id="795" w:author="IO" w:date="2011-04-18T14:13:00Z">
        <w:r>
          <w:t xml:space="preserve"> como </w:t>
        </w:r>
      </w:ins>
      <w:del w:id="796" w:author="IO" w:date="2011-04-18T14:13:00Z">
        <w:r w:rsidR="00F820A0" w:rsidDel="00AB1A40">
          <w:delText xml:space="preserve">, o </w:delText>
        </w:r>
      </w:del>
      <w:r w:rsidR="00F820A0">
        <w:t xml:space="preserve">públicas, </w:t>
      </w:r>
      <w:del w:id="797" w:author="IO" w:date="2011-04-18T14:13:00Z">
        <w:r w:rsidR="00F820A0" w:rsidDel="00AB1A40">
          <w:delText>es decir, los demás</w:delText>
        </w:r>
      </w:del>
      <w:ins w:id="798" w:author="IO" w:date="2011-04-18T14:13:00Z">
        <w:r>
          <w:t xml:space="preserve">en cuyo caso </w:t>
        </w:r>
      </w:ins>
      <w:del w:id="799" w:author="IO" w:date="2011-04-18T14:13:00Z">
        <w:r w:rsidR="00F820A0" w:rsidDel="00AB1A40">
          <w:delText xml:space="preserve"> las </w:delText>
        </w:r>
      </w:del>
      <w:r w:rsidR="00F820A0">
        <w:t xml:space="preserve">podrán </w:t>
      </w:r>
      <w:del w:id="800" w:author="IO" w:date="2011-04-18T14:14:00Z">
        <w:r w:rsidR="00F820A0" w:rsidDel="00AB1A40">
          <w:delText>ver</w:delText>
        </w:r>
      </w:del>
      <w:ins w:id="801" w:author="IO" w:date="2011-04-18T14:14:00Z">
        <w:r>
          <w:t>ser vistas por otros usuarios</w:t>
        </w:r>
      </w:ins>
      <w:r w:rsidR="00F820A0">
        <w:t xml:space="preserve">. También </w:t>
      </w:r>
      <w:del w:id="802" w:author="IO" w:date="2011-04-18T14:14:00Z">
        <w:r w:rsidR="00F820A0" w:rsidDel="00AB1A40">
          <w:delText xml:space="preserve">se </w:delText>
        </w:r>
      </w:del>
      <w:r w:rsidR="00F820A0">
        <w:t xml:space="preserve">puede suscribirse a las listas públicas de </w:t>
      </w:r>
      <w:del w:id="803" w:author="IO" w:date="2011-04-18T14:14:00Z">
        <w:r w:rsidR="00F820A0" w:rsidDel="00AB1A40">
          <w:delText>los demás</w:delText>
        </w:r>
      </w:del>
      <w:ins w:id="804" w:author="IO" w:date="2011-04-18T14:14:00Z">
        <w:r>
          <w:t>otros</w:t>
        </w:r>
      </w:ins>
      <w:r w:rsidR="00F820A0">
        <w:t xml:space="preserve"> usuarios.</w:t>
      </w:r>
      <w:ins w:id="805" w:author="IO" w:date="2011-04-18T14:14:00Z">
        <w:r>
          <w:t xml:space="preserve"> Para detectar usuarios a los que puede ser</w:t>
        </w:r>
      </w:ins>
      <w:ins w:id="806" w:author="IO" w:date="2011-04-18T14:15:00Z">
        <w:r>
          <w:t xml:space="preserve"> </w:t>
        </w:r>
      </w:ins>
      <w:ins w:id="807" w:author="IO" w:date="2011-04-18T14:14:00Z">
        <w:r>
          <w:t xml:space="preserve">interesante seguir, </w:t>
        </w:r>
      </w:ins>
    </w:p>
    <w:p w:rsidR="00F820A0" w:rsidDel="00AB1A40" w:rsidRDefault="00F820A0" w:rsidP="00F820A0">
      <w:pPr>
        <w:jc w:val="both"/>
        <w:rPr>
          <w:del w:id="808" w:author="IO" w:date="2011-04-18T14:14:00Z"/>
        </w:rPr>
      </w:pPr>
    </w:p>
    <w:p w:rsidR="00F820A0" w:rsidRDefault="00F820A0" w:rsidP="00AB1A40">
      <w:pPr>
        <w:jc w:val="both"/>
      </w:pPr>
      <w:del w:id="809" w:author="IO" w:date="2011-04-18T14:14:00Z">
        <w:r w:rsidDel="00AB1A40">
          <w:delText>También podemos pedirle a</w:delText>
        </w:r>
      </w:del>
      <w:proofErr w:type="gramStart"/>
      <w:ins w:id="810" w:author="IO" w:date="2011-04-18T14:14:00Z">
        <w:r w:rsidR="00AB1A40">
          <w:t>un</w:t>
        </w:r>
        <w:proofErr w:type="gramEnd"/>
        <w:r w:rsidR="00AB1A40">
          <w:t xml:space="preserve"> usuario puede solicitar a</w:t>
        </w:r>
      </w:ins>
      <w:r>
        <w:t xml:space="preserve"> </w:t>
      </w:r>
      <w:del w:id="811" w:author="IO" w:date="2011-04-18T14:15:00Z">
        <w:r w:rsidDel="00AB1A40">
          <w:delText>t</w:delText>
        </w:r>
      </w:del>
      <w:proofErr w:type="spellStart"/>
      <w:ins w:id="812" w:author="IO" w:date="2011-04-18T14:15:00Z">
        <w:r w:rsidR="00AB1A40">
          <w:t>T</w:t>
        </w:r>
      </w:ins>
      <w:r>
        <w:t>witter</w:t>
      </w:r>
      <w:proofErr w:type="spellEnd"/>
      <w:r>
        <w:t xml:space="preserve"> </w:t>
      </w:r>
      <w:del w:id="813" w:author="IO" w:date="2011-04-18T14:15:00Z">
        <w:r w:rsidDel="00AB1A40">
          <w:delText xml:space="preserve">que nos muestre una lista de usuarios a lo que podemos seguir. En esta </w:delText>
        </w:r>
      </w:del>
      <w:r>
        <w:t>lista</w:t>
      </w:r>
      <w:ins w:id="814" w:author="IO" w:date="2011-04-18T14:15:00Z">
        <w:r w:rsidR="00AB1A40">
          <w:t>s</w:t>
        </w:r>
      </w:ins>
      <w:r>
        <w:t xml:space="preserve"> </w:t>
      </w:r>
      <w:del w:id="815" w:author="IO" w:date="2011-04-18T14:15:00Z">
        <w:r w:rsidDel="00AB1A40">
          <w:delText>se muestran</w:delText>
        </w:r>
      </w:del>
      <w:ins w:id="816" w:author="IO" w:date="2011-04-18T14:15:00Z">
        <w:r w:rsidR="00AB1A40">
          <w:t xml:space="preserve">de </w:t>
        </w:r>
      </w:ins>
      <w:del w:id="817" w:author="IO" w:date="2011-04-18T14:15:00Z">
        <w:r w:rsidDel="00AB1A40">
          <w:delText xml:space="preserve"> </w:delText>
        </w:r>
      </w:del>
      <w:r>
        <w:t xml:space="preserve">usuarios </w:t>
      </w:r>
      <w:ins w:id="818" w:author="IO" w:date="2011-04-18T14:16:00Z">
        <w:r w:rsidR="00AB1A40">
          <w:t xml:space="preserve">potencialmente relacionado con él/ella. Estos usuarios pueden ser aquellos </w:t>
        </w:r>
      </w:ins>
      <w:r>
        <w:t xml:space="preserve">seguidos por otros </w:t>
      </w:r>
      <w:ins w:id="819" w:author="IO" w:date="2011-04-18T14:15:00Z">
        <w:r w:rsidR="00AB1A40">
          <w:t xml:space="preserve">usuarios </w:t>
        </w:r>
      </w:ins>
      <w:r>
        <w:t>a los que ya est</w:t>
      </w:r>
      <w:del w:id="820" w:author="IO" w:date="2011-04-18T14:15:00Z">
        <w:r w:rsidDel="00AB1A40">
          <w:delText>amos</w:delText>
        </w:r>
      </w:del>
      <w:ins w:id="821" w:author="IO" w:date="2011-04-18T14:15:00Z">
        <w:r w:rsidR="00AB1A40">
          <w:t>á</w:t>
        </w:r>
      </w:ins>
      <w:r>
        <w:t xml:space="preserve"> siguiendo </w:t>
      </w:r>
      <w:ins w:id="822" w:author="IO" w:date="2011-04-18T14:16:00Z">
        <w:r w:rsidR="00AB1A40">
          <w:t xml:space="preserve">el usuario solicitante, </w:t>
        </w:r>
      </w:ins>
      <w:del w:id="823" w:author="IO" w:date="2011-04-18T14:16:00Z">
        <w:r w:rsidDel="00AB1A40">
          <w:delText>y</w:delText>
        </w:r>
      </w:del>
      <w:ins w:id="824" w:author="IO" w:date="2011-04-18T14:16:00Z">
        <w:r w:rsidR="00AB1A40">
          <w:t>u</w:t>
        </w:r>
      </w:ins>
      <w:r>
        <w:t xml:space="preserve"> otros </w:t>
      </w:r>
      <w:ins w:id="825" w:author="IO" w:date="2011-04-18T14:16:00Z">
        <w:r w:rsidR="00AB1A40">
          <w:t xml:space="preserve">usuarios </w:t>
        </w:r>
      </w:ins>
      <w:r>
        <w:t xml:space="preserve">que tratan temas similares a </w:t>
      </w:r>
      <w:del w:id="826" w:author="IO" w:date="2011-04-18T14:16:00Z">
        <w:r w:rsidDel="00AB1A40">
          <w:delText>los nuestros</w:delText>
        </w:r>
      </w:del>
      <w:ins w:id="827" w:author="IO" w:date="2011-04-18T14:16:00Z">
        <w:r w:rsidR="00AB1A40">
          <w:t>aquellos en los que está interesado</w:t>
        </w:r>
      </w:ins>
      <w:r>
        <w:t>.</w:t>
      </w:r>
    </w:p>
    <w:p w:rsidR="00F820A0" w:rsidRDefault="00F820A0" w:rsidP="00F820A0">
      <w:pPr>
        <w:jc w:val="both"/>
      </w:pPr>
    </w:p>
    <w:p w:rsidR="00F820A0" w:rsidDel="00AB1A40" w:rsidRDefault="00F820A0" w:rsidP="00F820A0">
      <w:pPr>
        <w:jc w:val="both"/>
      </w:pPr>
      <w:moveFromRangeStart w:id="828" w:author="IO" w:date="2011-04-18T14:17:00Z" w:name="move290899592"/>
      <w:moveFrom w:id="829" w:author="IO" w:date="2011-04-18T14:17:00Z">
        <w:r w:rsidDel="00AB1A40">
          <w:t>Se pueden enviar mensajes directos (DM) a otros usuarios. Estos mensajes son privados y sólo tienen acceso a ellos el emisor y el receptor.</w:t>
        </w:r>
        <w:bookmarkStart w:id="830" w:name="_Toc290900263"/>
        <w:bookmarkStart w:id="831" w:name="_Toc290900300"/>
        <w:bookmarkEnd w:id="830"/>
        <w:bookmarkEnd w:id="831"/>
      </w:moveFrom>
    </w:p>
    <w:p w:rsidR="00F820A0" w:rsidRDefault="00F820A0" w:rsidP="007F64D5">
      <w:pPr>
        <w:pStyle w:val="Ttulo1"/>
        <w:numPr>
          <w:ilvl w:val="1"/>
          <w:numId w:val="1"/>
        </w:numPr>
      </w:pPr>
      <w:bookmarkStart w:id="832" w:name="_Toc290900301"/>
      <w:moveFromRangeEnd w:id="828"/>
      <w:r>
        <w:t>Evaluación de un conjunto de trabajo</w:t>
      </w:r>
      <w:bookmarkEnd w:id="832"/>
    </w:p>
    <w:p w:rsidR="00F820A0" w:rsidRDefault="00F820A0" w:rsidP="00F820A0"/>
    <w:p w:rsidR="00F820A0" w:rsidRDefault="00F820A0" w:rsidP="00F820A0">
      <w:pPr>
        <w:jc w:val="both"/>
      </w:pPr>
      <w:r>
        <w:t xml:space="preserve">Queremos evaluar el comportamiento de un conjunto de usuarios representativo en </w:t>
      </w:r>
      <w:proofErr w:type="spellStart"/>
      <w:r>
        <w:t>twitter</w:t>
      </w:r>
      <w:proofErr w:type="spellEnd"/>
      <w:r>
        <w:t xml:space="preserve">. </w:t>
      </w:r>
      <w:commentRangeStart w:id="833"/>
      <w:r>
        <w:t xml:space="preserve">Según un estudio de la universidad de </w:t>
      </w:r>
      <w:proofErr w:type="spellStart"/>
      <w:r>
        <w:t>Cornell</w:t>
      </w:r>
      <w:proofErr w:type="spellEnd"/>
      <w:r>
        <w:t xml:space="preserve"> en colaboración con </w:t>
      </w:r>
      <w:proofErr w:type="spellStart"/>
      <w:r>
        <w:t>yahoo!</w:t>
      </w:r>
      <w:proofErr w:type="spellEnd"/>
      <w:r>
        <w:t xml:space="preserve"> </w:t>
      </w:r>
      <w:proofErr w:type="spellStart"/>
      <w:r>
        <w:t>Research</w:t>
      </w:r>
      <w:proofErr w:type="spellEnd"/>
      <w:r>
        <w:t xml:space="preserve"> [7] existen dos tipos de usuario de </w:t>
      </w:r>
      <w:proofErr w:type="spellStart"/>
      <w:r>
        <w:t>twitter</w:t>
      </w:r>
      <w:proofErr w:type="spellEnd"/>
      <w:r>
        <w:t xml:space="preserve">. Un tipo lo podemos llamar de élite </w:t>
      </w:r>
      <w:r>
        <w:lastRenderedPageBreak/>
        <w:t xml:space="preserve">que son los que más información generan y otro ordinario que hacen un uso moderado de </w:t>
      </w:r>
      <w:proofErr w:type="spellStart"/>
      <w:r>
        <w:t>twitter</w:t>
      </w:r>
      <w:proofErr w:type="spellEnd"/>
      <w:r>
        <w:t xml:space="preserve">. El grupo de élite lo divide en medios de comunicación que usan </w:t>
      </w:r>
      <w:proofErr w:type="spellStart"/>
      <w:r>
        <w:t>twitter</w:t>
      </w:r>
      <w:proofErr w:type="spellEnd"/>
      <w:r>
        <w:t xml:space="preserve"> para divulgar noticias, blogueros, personajes famosos y celebridades y organismos estatales u ONGS. </w:t>
      </w:r>
      <w:commentRangeEnd w:id="833"/>
      <w:r w:rsidR="00212E17">
        <w:rPr>
          <w:rStyle w:val="Refdecomentario"/>
        </w:rPr>
        <w:commentReference w:id="833"/>
      </w:r>
    </w:p>
    <w:p w:rsidR="00F820A0" w:rsidRDefault="00F820A0" w:rsidP="00F820A0">
      <w:pPr>
        <w:jc w:val="both"/>
      </w:pPr>
    </w:p>
    <w:p w:rsidR="00F820A0" w:rsidRDefault="00F820A0" w:rsidP="00F820A0">
      <w:pPr>
        <w:jc w:val="both"/>
      </w:pPr>
      <w:r>
        <w:t xml:space="preserve">Con estos datos vamos utilizar </w:t>
      </w:r>
      <w:del w:id="834" w:author="IO" w:date="2011-04-18T14:22:00Z">
        <w:r w:rsidDel="00212E17">
          <w:delText xml:space="preserve">el </w:delText>
        </w:r>
      </w:del>
      <w:ins w:id="835" w:author="IO" w:date="2011-04-18T14:22:00Z">
        <w:r w:rsidR="00212E17">
          <w:t>la</w:t>
        </w:r>
        <w:r w:rsidR="00212E17">
          <w:t xml:space="preserve"> </w:t>
        </w:r>
      </w:ins>
      <w:commentRangeStart w:id="836"/>
      <w:r>
        <w:t xml:space="preserve">API </w:t>
      </w:r>
      <w:commentRangeEnd w:id="836"/>
      <w:r w:rsidR="00212E17">
        <w:rPr>
          <w:rStyle w:val="Refdecomentario"/>
        </w:rPr>
        <w:commentReference w:id="836"/>
      </w:r>
      <w:r>
        <w:t xml:space="preserve">de </w:t>
      </w:r>
      <w:proofErr w:type="spellStart"/>
      <w:r>
        <w:t>twitter</w:t>
      </w:r>
      <w:proofErr w:type="spellEnd"/>
      <w:r>
        <w:t xml:space="preserve"> para obtener un conjunto de usuarios y sus relaciones y </w:t>
      </w:r>
      <w:del w:id="837" w:author="IO" w:date="2011-04-18T14:23:00Z">
        <w:r w:rsidDel="00212E17">
          <w:delText xml:space="preserve">poder </w:delText>
        </w:r>
      </w:del>
      <w:ins w:id="838" w:author="IO" w:date="2011-04-18T14:23:00Z">
        <w:r w:rsidR="00212E17">
          <w:t>después</w:t>
        </w:r>
        <w:r w:rsidR="00212E17">
          <w:t xml:space="preserve"> </w:t>
        </w:r>
      </w:ins>
      <w:r>
        <w:t xml:space="preserve">mostrarlo gráficamente para poder analizar la red. Como los medios de comunicación aglutinan muchos seguidores vamos a buscar los principales medios de comunicación </w:t>
      </w:r>
      <w:ins w:id="839" w:author="IO" w:date="2011-04-18T14:23:00Z">
        <w:r w:rsidR="00212E17">
          <w:t xml:space="preserve">españoles </w:t>
        </w:r>
      </w:ins>
      <w:r>
        <w:t xml:space="preserve">en </w:t>
      </w:r>
      <w:proofErr w:type="spellStart"/>
      <w:r>
        <w:t>twitter</w:t>
      </w:r>
      <w:proofErr w:type="spellEnd"/>
      <w:r>
        <w:t xml:space="preserve"> y observaremos c</w:t>
      </w:r>
      <w:ins w:id="840" w:author="IO" w:date="2011-04-18T14:23:00Z">
        <w:r w:rsidR="00212E17">
          <w:t>ó</w:t>
        </w:r>
      </w:ins>
      <w:del w:id="841" w:author="IO" w:date="2011-04-18T14:23:00Z">
        <w:r w:rsidDel="00212E17">
          <w:delText>o</w:delText>
        </w:r>
      </w:del>
      <w:r>
        <w:t xml:space="preserve">mo están relacionados entre sí. Luego obtendremos los seguidores de estos medios de comunicación. Con </w:t>
      </w:r>
      <w:del w:id="842" w:author="IO" w:date="2011-04-18T14:24:00Z">
        <w:r w:rsidDel="00212E17">
          <w:delText xml:space="preserve">estos </w:delText>
        </w:r>
      </w:del>
      <w:ins w:id="843" w:author="IO" w:date="2011-04-18T14:24:00Z">
        <w:r w:rsidR="00212E17">
          <w:t>esta base de</w:t>
        </w:r>
        <w:r w:rsidR="00212E17">
          <w:t xml:space="preserve"> </w:t>
        </w:r>
      </w:ins>
      <w:r>
        <w:t>usuarios ten</w:t>
      </w:r>
      <w:ins w:id="844" w:author="IO" w:date="2011-04-18T14:24:00Z">
        <w:r w:rsidR="00212E17">
          <w:t>dr</w:t>
        </w:r>
      </w:ins>
      <w:r>
        <w:t xml:space="preserve">emos </w:t>
      </w:r>
      <w:ins w:id="845" w:author="IO" w:date="2011-04-18T14:24:00Z">
        <w:r w:rsidR="00212E17">
          <w:t xml:space="preserve">una población con </w:t>
        </w:r>
      </w:ins>
      <w:r>
        <w:t>diferentes perfiles</w:t>
      </w:r>
      <w:ins w:id="846" w:author="IO" w:date="2011-04-18T14:24:00Z">
        <w:r w:rsidR="00212E17">
          <w:t>. Por ejemplo, habrá</w:t>
        </w:r>
      </w:ins>
      <w:del w:id="847" w:author="IO" w:date="2011-04-18T14:24:00Z">
        <w:r w:rsidDel="00212E17">
          <w:delText xml:space="preserve"> ya sean</w:delText>
        </w:r>
      </w:del>
      <w:r>
        <w:t xml:space="preserve"> usuario</w:t>
      </w:r>
      <w:ins w:id="848" w:author="IO" w:date="2011-04-18T14:24:00Z">
        <w:r w:rsidR="00212E17">
          <w:t>s</w:t>
        </w:r>
      </w:ins>
      <w:r>
        <w:t xml:space="preserve"> </w:t>
      </w:r>
      <w:del w:id="849" w:author="IO" w:date="2011-04-18T14:24:00Z">
        <w:r w:rsidDel="00212E17">
          <w:delText>más inactivos u otro más</w:delText>
        </w:r>
      </w:del>
      <w:ins w:id="850" w:author="IO" w:date="2011-04-18T14:24:00Z">
        <w:r w:rsidR="00212E17">
          <w:t>muy</w:t>
        </w:r>
      </w:ins>
      <w:r>
        <w:t xml:space="preserve"> activos </w:t>
      </w:r>
      <w:del w:id="851" w:author="IO" w:date="2011-04-18T14:25:00Z">
        <w:r w:rsidDel="00212E17">
          <w:delText xml:space="preserve">en twitter </w:delText>
        </w:r>
      </w:del>
      <w:r>
        <w:t xml:space="preserve">que se dediquen a comentar o </w:t>
      </w:r>
      <w:proofErr w:type="spellStart"/>
      <w:r>
        <w:t>retweetear</w:t>
      </w:r>
      <w:proofErr w:type="spellEnd"/>
      <w:r>
        <w:t xml:space="preserve"> las noticias</w:t>
      </w:r>
      <w:ins w:id="852" w:author="IO" w:date="2011-04-18T14:25:00Z">
        <w:r w:rsidR="00212E17">
          <w:t xml:space="preserve">, y otros más inactivos que se limiten a la lectura de los </w:t>
        </w:r>
        <w:proofErr w:type="spellStart"/>
        <w:r w:rsidR="00212E17">
          <w:t>tweets</w:t>
        </w:r>
      </w:ins>
      <w:proofErr w:type="spellEnd"/>
      <w:r>
        <w:t>. Estos usuarios estarán también interconectados entre sí y pod</w:t>
      </w:r>
      <w:ins w:id="853" w:author="IO" w:date="2011-04-18T14:25:00Z">
        <w:r w:rsidR="00212E17">
          <w:t>r</w:t>
        </w:r>
      </w:ins>
      <w:r>
        <w:t xml:space="preserve">emos estudiar </w:t>
      </w:r>
      <w:del w:id="854" w:author="IO" w:date="2011-04-18T14:25:00Z">
        <w:r w:rsidDel="00212E17">
          <w:delText xml:space="preserve">estas </w:delText>
        </w:r>
      </w:del>
      <w:ins w:id="855" w:author="IO" w:date="2011-04-18T14:25:00Z">
        <w:r w:rsidR="00212E17">
          <w:t>sus</w:t>
        </w:r>
        <w:r w:rsidR="00212E17">
          <w:t xml:space="preserve"> </w:t>
        </w:r>
      </w:ins>
      <w:r>
        <w:t>relaciones. Además se podrán distinguir grupos según intereses, ideologías, etc.</w:t>
      </w:r>
    </w:p>
    <w:p w:rsidR="00F820A0" w:rsidRPr="0005448C" w:rsidRDefault="00F820A0" w:rsidP="00F820A0">
      <w:pPr>
        <w:jc w:val="both"/>
      </w:pPr>
    </w:p>
    <w:p w:rsidR="00F820A0" w:rsidRDefault="00F820A0" w:rsidP="00F820A0">
      <w:pPr>
        <w:jc w:val="center"/>
      </w:pPr>
      <w:r>
        <w:rPr>
          <w:noProof/>
          <w:lang w:val="es-ES" w:eastAsia="es-ES"/>
        </w:rPr>
        <w:drawing>
          <wp:inline distT="0" distB="0" distL="0" distR="0" wp14:anchorId="02B1760A" wp14:editId="6D0A0352">
            <wp:extent cx="2938145" cy="2404745"/>
            <wp:effectExtent l="25400" t="0" r="8255" b="0"/>
            <wp:docPr id="51" name="Imagen 51" descr="red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redtwitter"/>
                    <pic:cNvPicPr>
                      <a:picLocks noChangeAspect="1" noChangeArrowheads="1"/>
                    </pic:cNvPicPr>
                  </pic:nvPicPr>
                  <pic:blipFill>
                    <a:blip r:embed="rId18"/>
                    <a:srcRect/>
                    <a:stretch>
                      <a:fillRect/>
                    </a:stretch>
                  </pic:blipFill>
                  <pic:spPr bwMode="auto">
                    <a:xfrm>
                      <a:off x="0" y="0"/>
                      <a:ext cx="2938145" cy="2404745"/>
                    </a:xfrm>
                    <a:prstGeom prst="rect">
                      <a:avLst/>
                    </a:prstGeom>
                    <a:noFill/>
                    <a:ln w="9525">
                      <a:noFill/>
                      <a:miter lim="800000"/>
                      <a:headEnd/>
                      <a:tailEnd/>
                    </a:ln>
                  </pic:spPr>
                </pic:pic>
              </a:graphicData>
            </a:graphic>
          </wp:inline>
        </w:drawing>
      </w:r>
    </w:p>
    <w:p w:rsidR="00933D8A" w:rsidRPr="00933D8A" w:rsidRDefault="00933D8A" w:rsidP="00933D8A"/>
    <w:p w:rsidR="004E216C" w:rsidRDefault="004E216C">
      <w:pPr>
        <w:rPr>
          <w:b/>
          <w:bCs/>
          <w:kern w:val="32"/>
          <w:sz w:val="40"/>
          <w:szCs w:val="40"/>
        </w:rPr>
      </w:pPr>
    </w:p>
    <w:p w:rsidR="00C023F6" w:rsidRDefault="00C023F6" w:rsidP="00C023F6">
      <w:pPr>
        <w:pStyle w:val="Ttulo1"/>
        <w:rPr>
          <w:rFonts w:ascii="Times New Roman" w:hAnsi="Times New Roman"/>
          <w:sz w:val="40"/>
          <w:szCs w:val="40"/>
        </w:rPr>
        <w:sectPr w:rsidR="00C023F6">
          <w:pgSz w:w="11906" w:h="16838"/>
          <w:pgMar w:top="1417" w:right="1701" w:bottom="360" w:left="1800" w:header="708" w:footer="708" w:gutter="0"/>
          <w:cols w:space="708"/>
          <w:docGrid w:linePitch="360"/>
        </w:sectPr>
      </w:pPr>
    </w:p>
    <w:p w:rsidR="00C023F6" w:rsidRDefault="00C023F6" w:rsidP="00C023F6">
      <w:pPr>
        <w:pStyle w:val="Ttulo1"/>
        <w:numPr>
          <w:ilvl w:val="0"/>
          <w:numId w:val="1"/>
        </w:numPr>
        <w:rPr>
          <w:rFonts w:ascii="Times New Roman" w:hAnsi="Times New Roman"/>
          <w:sz w:val="40"/>
          <w:szCs w:val="40"/>
        </w:rPr>
      </w:pPr>
      <w:bookmarkStart w:id="856" w:name="_Toc290900302"/>
      <w:r w:rsidRPr="00C023F6">
        <w:rPr>
          <w:rFonts w:ascii="Times New Roman" w:hAnsi="Times New Roman"/>
          <w:sz w:val="40"/>
          <w:szCs w:val="40"/>
        </w:rPr>
        <w:lastRenderedPageBreak/>
        <w:t xml:space="preserve">Modelado de </w:t>
      </w:r>
      <w:proofErr w:type="spellStart"/>
      <w:r w:rsidRPr="00C023F6">
        <w:rPr>
          <w:rFonts w:ascii="Times New Roman" w:hAnsi="Times New Roman"/>
          <w:sz w:val="40"/>
          <w:szCs w:val="40"/>
        </w:rPr>
        <w:t>Twitter</w:t>
      </w:r>
      <w:proofErr w:type="spellEnd"/>
      <w:r w:rsidRPr="00C023F6">
        <w:rPr>
          <w:rFonts w:ascii="Times New Roman" w:hAnsi="Times New Roman"/>
          <w:sz w:val="40"/>
          <w:szCs w:val="40"/>
        </w:rPr>
        <w:t xml:space="preserve"> en </w:t>
      </w:r>
      <w:proofErr w:type="spellStart"/>
      <w:r w:rsidRPr="00C023F6">
        <w:rPr>
          <w:rFonts w:ascii="Times New Roman" w:hAnsi="Times New Roman"/>
          <w:sz w:val="40"/>
          <w:szCs w:val="40"/>
        </w:rPr>
        <w:t>Krowdix</w:t>
      </w:r>
      <w:bookmarkEnd w:id="856"/>
      <w:proofErr w:type="spellEnd"/>
    </w:p>
    <w:p w:rsidR="00C023F6" w:rsidRDefault="00C023F6" w:rsidP="00C023F6"/>
    <w:p w:rsidR="007F64D5" w:rsidRDefault="007F64D5" w:rsidP="007F64D5">
      <w:pPr>
        <w:jc w:val="both"/>
      </w:pPr>
      <w:proofErr w:type="spellStart"/>
      <w:r>
        <w:t>Krowdix</w:t>
      </w:r>
      <w:proofErr w:type="spellEnd"/>
      <w:r>
        <w:t xml:space="preserve"> es una herramienta que permite simular redes sociales en general. De esta manera, contiene una serie de acciones que podemos asociar a los agentes que van realizar la simulación y definir la evolución de la red. Además </w:t>
      </w:r>
      <w:del w:id="857" w:author="IO" w:date="2011-04-18T14:25:00Z">
        <w:r w:rsidDel="00212E17">
          <w:delText xml:space="preserve">nos </w:delText>
        </w:r>
      </w:del>
      <w:r>
        <w:t xml:space="preserve">proporciona una serie de </w:t>
      </w:r>
      <w:commentRangeStart w:id="858"/>
      <w:r>
        <w:t xml:space="preserve">ajustes </w:t>
      </w:r>
      <w:commentRangeEnd w:id="858"/>
      <w:r w:rsidR="00212E17">
        <w:rPr>
          <w:rStyle w:val="Refdecomentario"/>
        </w:rPr>
        <w:commentReference w:id="858"/>
      </w:r>
      <w:r>
        <w:t xml:space="preserve">que </w:t>
      </w:r>
      <w:del w:id="859" w:author="IO" w:date="2011-04-18T14:26:00Z">
        <w:r w:rsidDel="00212E17">
          <w:delText xml:space="preserve">podemos </w:delText>
        </w:r>
      </w:del>
      <w:ins w:id="860" w:author="IO" w:date="2011-04-18T14:26:00Z">
        <w:r w:rsidR="00212E17">
          <w:t>se pueden</w:t>
        </w:r>
        <w:r w:rsidR="00212E17">
          <w:t xml:space="preserve"> </w:t>
        </w:r>
      </w:ins>
      <w:r>
        <w:t xml:space="preserve">calibrar a </w:t>
      </w:r>
      <w:del w:id="861" w:author="IO" w:date="2011-04-18T14:26:00Z">
        <w:r w:rsidDel="00212E17">
          <w:delText>lo hora de empezar</w:delText>
        </w:r>
      </w:del>
      <w:ins w:id="862" w:author="IO" w:date="2011-04-18T14:26:00Z">
        <w:r w:rsidR="00212E17">
          <w:t>para ajustar el comportamiento de</w:t>
        </w:r>
      </w:ins>
      <w:r>
        <w:t xml:space="preserve"> la simulación de una red social. </w:t>
      </w:r>
    </w:p>
    <w:p w:rsidR="007F64D5" w:rsidRDefault="007F64D5" w:rsidP="007F64D5">
      <w:pPr>
        <w:jc w:val="both"/>
      </w:pPr>
    </w:p>
    <w:p w:rsidR="007F64D5" w:rsidRDefault="007F64D5" w:rsidP="007F64D5">
      <w:pPr>
        <w:pStyle w:val="Ttulo1"/>
        <w:numPr>
          <w:ilvl w:val="1"/>
          <w:numId w:val="1"/>
        </w:numPr>
      </w:pPr>
      <w:bookmarkStart w:id="863" w:name="_Toc290900303"/>
      <w:r>
        <w:t xml:space="preserve">Acciones de </w:t>
      </w:r>
      <w:proofErr w:type="spellStart"/>
      <w:r>
        <w:t>twitter</w:t>
      </w:r>
      <w:proofErr w:type="spellEnd"/>
      <w:r>
        <w:t xml:space="preserve"> a acciones </w:t>
      </w:r>
      <w:del w:id="864" w:author="IO" w:date="2011-04-18T14:26:00Z">
        <w:r w:rsidDel="00212E17">
          <w:delText>k</w:delText>
        </w:r>
      </w:del>
      <w:proofErr w:type="spellStart"/>
      <w:ins w:id="865" w:author="IO" w:date="2011-04-18T14:26:00Z">
        <w:r w:rsidR="00212E17">
          <w:t>K</w:t>
        </w:r>
      </w:ins>
      <w:r>
        <w:t>rowdix</w:t>
      </w:r>
      <w:bookmarkEnd w:id="863"/>
      <w:proofErr w:type="spellEnd"/>
    </w:p>
    <w:p w:rsidR="007F64D5" w:rsidRDefault="007F64D5" w:rsidP="007F64D5">
      <w:pPr>
        <w:jc w:val="both"/>
      </w:pPr>
    </w:p>
    <w:p w:rsidR="007F64D5" w:rsidRDefault="007F64D5" w:rsidP="007F64D5">
      <w:pPr>
        <w:jc w:val="both"/>
      </w:pPr>
      <w:r>
        <w:t xml:space="preserve">Las acciones que podemos llevar a cabo en </w:t>
      </w:r>
      <w:proofErr w:type="spellStart"/>
      <w:r>
        <w:t>twitter</w:t>
      </w:r>
      <w:proofErr w:type="spellEnd"/>
      <w:r>
        <w:t xml:space="preserve"> tienen que poder ser llevadas a cabo por los agentes de la herramienta de simulación </w:t>
      </w:r>
      <w:proofErr w:type="spellStart"/>
      <w:r>
        <w:t>krowdix</w:t>
      </w:r>
      <w:proofErr w:type="spellEnd"/>
      <w:r>
        <w:t>. De esta forma, al crear una nueva simulación vamos a indicarle que se r</w:t>
      </w:r>
      <w:ins w:id="866" w:author="IO" w:date="2011-04-18T14:26:00Z">
        <w:r w:rsidR="00212E17">
          <w:t>e</w:t>
        </w:r>
      </w:ins>
      <w:r>
        <w:t xml:space="preserve">alicen este conjunto de acciones con la idea de modelar el comportamiento global de la red </w:t>
      </w:r>
      <w:proofErr w:type="spellStart"/>
      <w:r>
        <w:t>twitter</w:t>
      </w:r>
      <w:proofErr w:type="spellEnd"/>
      <w:r>
        <w:t>.</w:t>
      </w:r>
    </w:p>
    <w:p w:rsidR="007F64D5" w:rsidRPr="00960242" w:rsidRDefault="007F64D5" w:rsidP="007F64D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10"/>
        <w:gridCol w:w="4311"/>
      </w:tblGrid>
      <w:tr w:rsidR="007F64D5">
        <w:tc>
          <w:tcPr>
            <w:tcW w:w="4322" w:type="dxa"/>
          </w:tcPr>
          <w:p w:rsidR="007F64D5" w:rsidRDefault="007F64D5" w:rsidP="00F820A0">
            <w:pPr>
              <w:jc w:val="center"/>
            </w:pPr>
            <w:r>
              <w:t xml:space="preserve">Acción </w:t>
            </w:r>
            <w:proofErr w:type="spellStart"/>
            <w:r>
              <w:t>Twitter</w:t>
            </w:r>
            <w:proofErr w:type="spellEnd"/>
          </w:p>
        </w:tc>
        <w:tc>
          <w:tcPr>
            <w:tcW w:w="4322" w:type="dxa"/>
          </w:tcPr>
          <w:p w:rsidR="007F64D5" w:rsidRDefault="007F64D5" w:rsidP="00F820A0">
            <w:pPr>
              <w:jc w:val="center"/>
            </w:pPr>
            <w:r>
              <w:t xml:space="preserve">Acción </w:t>
            </w:r>
            <w:proofErr w:type="spellStart"/>
            <w:r>
              <w:t>Krowdix</w:t>
            </w:r>
            <w:proofErr w:type="spellEnd"/>
          </w:p>
        </w:tc>
      </w:tr>
      <w:tr w:rsidR="007F64D5">
        <w:tc>
          <w:tcPr>
            <w:tcW w:w="4322" w:type="dxa"/>
          </w:tcPr>
          <w:p w:rsidR="007F64D5" w:rsidRDefault="007F64D5" w:rsidP="00F820A0">
            <w:r>
              <w:t xml:space="preserve">Crear un </w:t>
            </w:r>
            <w:proofErr w:type="spellStart"/>
            <w:r>
              <w:t>tweet</w:t>
            </w:r>
            <w:proofErr w:type="spellEnd"/>
          </w:p>
        </w:tc>
        <w:tc>
          <w:tcPr>
            <w:tcW w:w="4322" w:type="dxa"/>
          </w:tcPr>
          <w:p w:rsidR="007F64D5" w:rsidRDefault="007F64D5" w:rsidP="00F820A0">
            <w:r>
              <w:t>Publicar un post</w:t>
            </w:r>
          </w:p>
        </w:tc>
      </w:tr>
      <w:tr w:rsidR="007F64D5">
        <w:tc>
          <w:tcPr>
            <w:tcW w:w="4322" w:type="dxa"/>
          </w:tcPr>
          <w:p w:rsidR="007F64D5" w:rsidRDefault="007F64D5" w:rsidP="00F820A0">
            <w:r>
              <w:t>Mensaje directo</w:t>
            </w:r>
          </w:p>
        </w:tc>
        <w:tc>
          <w:tcPr>
            <w:tcW w:w="4322" w:type="dxa"/>
          </w:tcPr>
          <w:p w:rsidR="007F64D5" w:rsidRDefault="007F64D5" w:rsidP="00F820A0">
            <w:r>
              <w:t>Enviar mensaje privado</w:t>
            </w:r>
          </w:p>
        </w:tc>
      </w:tr>
      <w:tr w:rsidR="007F64D5">
        <w:tc>
          <w:tcPr>
            <w:tcW w:w="4322" w:type="dxa"/>
          </w:tcPr>
          <w:p w:rsidR="007F64D5" w:rsidRDefault="007F64D5" w:rsidP="00F820A0">
            <w:r>
              <w:t>Seguir a un usuario</w:t>
            </w:r>
          </w:p>
        </w:tc>
        <w:tc>
          <w:tcPr>
            <w:tcW w:w="4322" w:type="dxa"/>
          </w:tcPr>
          <w:p w:rsidR="007F64D5" w:rsidRDefault="007F64D5" w:rsidP="00F820A0">
            <w:r>
              <w:t>Establecer relación de amistad</w:t>
            </w:r>
          </w:p>
        </w:tc>
      </w:tr>
      <w:tr w:rsidR="007F64D5">
        <w:tc>
          <w:tcPr>
            <w:tcW w:w="4322" w:type="dxa"/>
          </w:tcPr>
          <w:p w:rsidR="007F64D5" w:rsidRDefault="007F64D5" w:rsidP="00F820A0">
            <w:r>
              <w:t>Crear lista</w:t>
            </w:r>
          </w:p>
        </w:tc>
        <w:tc>
          <w:tcPr>
            <w:tcW w:w="4322" w:type="dxa"/>
          </w:tcPr>
          <w:p w:rsidR="007F64D5" w:rsidRDefault="007F64D5" w:rsidP="00F820A0">
            <w:r>
              <w:t>Crear grupo</w:t>
            </w:r>
          </w:p>
        </w:tc>
      </w:tr>
      <w:tr w:rsidR="007F64D5">
        <w:tc>
          <w:tcPr>
            <w:tcW w:w="4322" w:type="dxa"/>
          </w:tcPr>
          <w:p w:rsidR="007F64D5" w:rsidRDefault="007F64D5" w:rsidP="00F820A0">
            <w:r>
              <w:t>Referencia a usuario con @</w:t>
            </w:r>
          </w:p>
        </w:tc>
        <w:tc>
          <w:tcPr>
            <w:tcW w:w="4322" w:type="dxa"/>
          </w:tcPr>
          <w:p w:rsidR="007F64D5" w:rsidRDefault="007F64D5" w:rsidP="00F820A0">
            <w:r>
              <w:t>Publicar comentario a usuario</w:t>
            </w:r>
          </w:p>
        </w:tc>
      </w:tr>
      <w:tr w:rsidR="007F64D5">
        <w:tc>
          <w:tcPr>
            <w:tcW w:w="4322" w:type="dxa"/>
          </w:tcPr>
          <w:p w:rsidR="007F64D5" w:rsidRDefault="007F64D5" w:rsidP="00F820A0">
            <w:r>
              <w:t>Utilización etiqueta #</w:t>
            </w:r>
          </w:p>
        </w:tc>
        <w:tc>
          <w:tcPr>
            <w:tcW w:w="4322" w:type="dxa"/>
          </w:tcPr>
          <w:p w:rsidR="007F64D5" w:rsidRDefault="007F64D5" w:rsidP="00F820A0">
            <w:r>
              <w:t>Crear una afición</w:t>
            </w:r>
          </w:p>
        </w:tc>
      </w:tr>
    </w:tbl>
    <w:p w:rsidR="007F64D5" w:rsidRPr="00212E17" w:rsidRDefault="00212E17" w:rsidP="00212E17">
      <w:pPr>
        <w:pStyle w:val="Epgrafe"/>
        <w:rPr>
          <w:sz w:val="24"/>
          <w:rPrChange w:id="867" w:author="IO" w:date="2011-04-18T14:29:00Z">
            <w:rPr/>
          </w:rPrChange>
        </w:rPr>
        <w:pPrChange w:id="868" w:author="IO" w:date="2011-04-18T14:27:00Z">
          <w:pPr/>
        </w:pPrChange>
      </w:pPr>
      <w:bookmarkStart w:id="869" w:name="_Toc290900313"/>
      <w:ins w:id="870" w:author="IO" w:date="2011-04-18T14:27:00Z">
        <w:r w:rsidRPr="00212E17">
          <w:rPr>
            <w:sz w:val="24"/>
            <w:rPrChange w:id="871" w:author="IO" w:date="2011-04-18T14:29:00Z">
              <w:rPr/>
            </w:rPrChange>
          </w:rPr>
          <w:t xml:space="preserve">Tabla </w:t>
        </w:r>
        <w:r w:rsidRPr="00212E17">
          <w:rPr>
            <w:sz w:val="24"/>
            <w:rPrChange w:id="872" w:author="IO" w:date="2011-04-18T14:29:00Z">
              <w:rPr/>
            </w:rPrChange>
          </w:rPr>
          <w:fldChar w:fldCharType="begin"/>
        </w:r>
        <w:r w:rsidRPr="00212E17">
          <w:rPr>
            <w:sz w:val="24"/>
            <w:rPrChange w:id="873" w:author="IO" w:date="2011-04-18T14:29:00Z">
              <w:rPr/>
            </w:rPrChange>
          </w:rPr>
          <w:instrText xml:space="preserve"> SEQ Tabla \* ARABIC </w:instrText>
        </w:r>
      </w:ins>
      <w:r w:rsidRPr="00212E17">
        <w:rPr>
          <w:sz w:val="24"/>
          <w:rPrChange w:id="874" w:author="IO" w:date="2011-04-18T14:29:00Z">
            <w:rPr/>
          </w:rPrChange>
        </w:rPr>
        <w:fldChar w:fldCharType="separate"/>
      </w:r>
      <w:ins w:id="875" w:author="IO" w:date="2011-04-18T14:29:00Z">
        <w:r>
          <w:rPr>
            <w:noProof/>
            <w:sz w:val="24"/>
          </w:rPr>
          <w:t>1</w:t>
        </w:r>
      </w:ins>
      <w:ins w:id="876" w:author="IO" w:date="2011-04-18T14:27:00Z">
        <w:r w:rsidRPr="00212E17">
          <w:rPr>
            <w:sz w:val="24"/>
            <w:rPrChange w:id="877" w:author="IO" w:date="2011-04-18T14:29:00Z">
              <w:rPr/>
            </w:rPrChange>
          </w:rPr>
          <w:fldChar w:fldCharType="end"/>
        </w:r>
        <w:r w:rsidRPr="00212E17">
          <w:rPr>
            <w:sz w:val="24"/>
            <w:rPrChange w:id="878" w:author="IO" w:date="2011-04-18T14:29:00Z">
              <w:rPr/>
            </w:rPrChange>
          </w:rPr>
          <w:t>.</w:t>
        </w:r>
        <w:r w:rsidRPr="00212E17">
          <w:rPr>
            <w:b w:val="0"/>
            <w:sz w:val="24"/>
            <w:rPrChange w:id="879" w:author="IO" w:date="2011-04-18T14:29:00Z">
              <w:rPr/>
            </w:rPrChange>
          </w:rPr>
          <w:t xml:space="preserve"> Correspondenci</w:t>
        </w:r>
        <w:r w:rsidRPr="00212E17">
          <w:rPr>
            <w:b w:val="0"/>
            <w:sz w:val="24"/>
            <w:rPrChange w:id="880" w:author="IO" w:date="2011-04-18T14:29:00Z">
              <w:rPr>
                <w:b/>
              </w:rPr>
            </w:rPrChange>
          </w:rPr>
          <w:t xml:space="preserve">a entre acciones en </w:t>
        </w:r>
        <w:proofErr w:type="spellStart"/>
        <w:r w:rsidRPr="00212E17">
          <w:rPr>
            <w:b w:val="0"/>
            <w:sz w:val="24"/>
            <w:rPrChange w:id="881" w:author="IO" w:date="2011-04-18T14:29:00Z">
              <w:rPr/>
            </w:rPrChange>
          </w:rPr>
          <w:t>Twitter</w:t>
        </w:r>
        <w:proofErr w:type="spellEnd"/>
        <w:r w:rsidRPr="00212E17">
          <w:rPr>
            <w:b w:val="0"/>
            <w:sz w:val="24"/>
            <w:rPrChange w:id="882" w:author="IO" w:date="2011-04-18T14:29:00Z">
              <w:rPr/>
            </w:rPrChange>
          </w:rPr>
          <w:t xml:space="preserve"> y </w:t>
        </w:r>
        <w:proofErr w:type="spellStart"/>
        <w:r w:rsidRPr="00212E17">
          <w:rPr>
            <w:b w:val="0"/>
            <w:sz w:val="24"/>
            <w:rPrChange w:id="883" w:author="IO" w:date="2011-04-18T14:29:00Z">
              <w:rPr/>
            </w:rPrChange>
          </w:rPr>
          <w:t>Krowdix</w:t>
        </w:r>
        <w:proofErr w:type="spellEnd"/>
        <w:r w:rsidRPr="00212E17">
          <w:rPr>
            <w:b w:val="0"/>
            <w:sz w:val="24"/>
            <w:rPrChange w:id="884" w:author="IO" w:date="2011-04-18T14:29:00Z">
              <w:rPr/>
            </w:rPrChange>
          </w:rPr>
          <w:t>.</w:t>
        </w:r>
      </w:ins>
      <w:bookmarkEnd w:id="869"/>
    </w:p>
    <w:p w:rsidR="00C023F6" w:rsidRPr="00C023F6" w:rsidRDefault="00C023F6" w:rsidP="007F64D5">
      <w:pPr>
        <w:jc w:val="both"/>
      </w:pPr>
    </w:p>
    <w:p w:rsidR="00C023F6" w:rsidRDefault="00C023F6" w:rsidP="00C023F6"/>
    <w:p w:rsidR="00F820A0" w:rsidRPr="00C023F6" w:rsidRDefault="00F820A0" w:rsidP="00C023F6">
      <w:pPr>
        <w:sectPr w:rsidR="00F820A0" w:rsidRPr="00C023F6">
          <w:pgSz w:w="11906" w:h="16838"/>
          <w:pgMar w:top="1417" w:right="1701" w:bottom="360" w:left="1800" w:header="708" w:footer="708" w:gutter="0"/>
          <w:cols w:space="708"/>
          <w:docGrid w:linePitch="360"/>
        </w:sectPr>
      </w:pPr>
    </w:p>
    <w:p w:rsidR="006842E7" w:rsidRPr="004E216C" w:rsidRDefault="00933D8A" w:rsidP="004E216C">
      <w:pPr>
        <w:pStyle w:val="Ttulo1"/>
        <w:numPr>
          <w:ilvl w:val="0"/>
          <w:numId w:val="1"/>
        </w:numPr>
        <w:rPr>
          <w:rFonts w:ascii="Times New Roman" w:hAnsi="Times New Roman"/>
          <w:sz w:val="40"/>
          <w:szCs w:val="40"/>
        </w:rPr>
      </w:pPr>
      <w:bookmarkStart w:id="885" w:name="_Toc290900304"/>
      <w:r>
        <w:rPr>
          <w:rFonts w:ascii="Times New Roman" w:hAnsi="Times New Roman"/>
          <w:sz w:val="40"/>
          <w:szCs w:val="40"/>
        </w:rPr>
        <w:lastRenderedPageBreak/>
        <w:t>Pruebas y resultados</w:t>
      </w:r>
      <w:bookmarkEnd w:id="885"/>
    </w:p>
    <w:p w:rsidR="00C023F6" w:rsidRDefault="00C023F6" w:rsidP="00FB5D8F">
      <w:pPr>
        <w:spacing w:before="120"/>
        <w:jc w:val="both"/>
      </w:pPr>
    </w:p>
    <w:p w:rsidR="00C023F6" w:rsidRDefault="00C023F6" w:rsidP="00C023F6">
      <w:pPr>
        <w:pStyle w:val="Ttulo1"/>
        <w:numPr>
          <w:ilvl w:val="1"/>
          <w:numId w:val="1"/>
        </w:numPr>
      </w:pPr>
      <w:bookmarkStart w:id="886" w:name="_Toc290900305"/>
      <w:r>
        <w:t>Evolución en redes sociales online</w:t>
      </w:r>
      <w:bookmarkEnd w:id="886"/>
    </w:p>
    <w:p w:rsidR="00C023F6" w:rsidRDefault="00C023F6" w:rsidP="00C023F6"/>
    <w:p w:rsidR="00C023F6" w:rsidRDefault="00C023F6" w:rsidP="00C023F6">
      <w:r>
        <w:t>Las redes sociales online se caracterizan por tener una primera fase de crecimiento muy elevada, seguida un declive para continuar con un crecimiento suave pero constante [6].</w:t>
      </w:r>
    </w:p>
    <w:p w:rsidR="00C023F6" w:rsidRDefault="00C023F6" w:rsidP="00C023F6"/>
    <w:p w:rsidR="00FB5D8F" w:rsidRDefault="00FB5D8F" w:rsidP="00FB5D8F">
      <w:pPr>
        <w:spacing w:before="120"/>
        <w:jc w:val="both"/>
      </w:pPr>
    </w:p>
    <w:p w:rsidR="00FB5D8F" w:rsidRDefault="00FB5D8F" w:rsidP="00FB5D8F">
      <w:pPr>
        <w:spacing w:before="120"/>
        <w:jc w:val="both"/>
      </w:pPr>
      <w:bookmarkStart w:id="887" w:name="_GoBack"/>
      <w:bookmarkEnd w:id="887"/>
    </w:p>
    <w:p w:rsidR="00FB5D8F" w:rsidRDefault="00FB5D8F" w:rsidP="00FB5D8F">
      <w:pPr>
        <w:spacing w:before="120"/>
        <w:jc w:val="both"/>
      </w:pPr>
    </w:p>
    <w:p w:rsidR="00F820A0" w:rsidRDefault="00F820A0" w:rsidP="00364094">
      <w:pPr>
        <w:pStyle w:val="Ttulo1"/>
        <w:numPr>
          <w:ilvl w:val="0"/>
          <w:numId w:val="1"/>
        </w:numPr>
        <w:rPr>
          <w:rFonts w:ascii="Times New Roman" w:hAnsi="Times New Roman"/>
          <w:sz w:val="40"/>
          <w:szCs w:val="40"/>
        </w:rPr>
        <w:sectPr w:rsidR="00F820A0">
          <w:type w:val="oddPage"/>
          <w:pgSz w:w="11906" w:h="16838"/>
          <w:pgMar w:top="1417" w:right="1701" w:bottom="360" w:left="1800" w:header="708" w:footer="708" w:gutter="0"/>
          <w:cols w:space="708"/>
          <w:docGrid w:linePitch="360"/>
        </w:sectPr>
      </w:pPr>
    </w:p>
    <w:p w:rsidR="00082F6E" w:rsidRPr="00364094" w:rsidRDefault="00364094" w:rsidP="00364094">
      <w:pPr>
        <w:pStyle w:val="Ttulo1"/>
        <w:numPr>
          <w:ilvl w:val="0"/>
          <w:numId w:val="1"/>
        </w:numPr>
        <w:rPr>
          <w:rFonts w:ascii="Times New Roman" w:hAnsi="Times New Roman"/>
          <w:sz w:val="40"/>
          <w:szCs w:val="40"/>
        </w:rPr>
      </w:pPr>
      <w:bookmarkStart w:id="888" w:name="_Toc290900306"/>
      <w:r w:rsidRPr="00364094">
        <w:rPr>
          <w:rFonts w:ascii="Times New Roman" w:hAnsi="Times New Roman"/>
          <w:sz w:val="40"/>
          <w:szCs w:val="40"/>
        </w:rPr>
        <w:lastRenderedPageBreak/>
        <w:t>Conclusiones</w:t>
      </w:r>
      <w:bookmarkEnd w:id="888"/>
    </w:p>
    <w:p w:rsidR="00FB5D8F" w:rsidRDefault="00FB5D8F" w:rsidP="00FB5D8F">
      <w:pPr>
        <w:spacing w:before="120"/>
        <w:ind w:left="426"/>
        <w:jc w:val="both"/>
        <w:rPr>
          <w:lang w:val="es-ES"/>
        </w:rPr>
      </w:pPr>
    </w:p>
    <w:p w:rsidR="007A756A" w:rsidRDefault="007A756A" w:rsidP="007A756A">
      <w:pPr>
        <w:spacing w:before="120"/>
        <w:jc w:val="both"/>
        <w:rPr>
          <w:lang w:val="es-ES"/>
        </w:rPr>
      </w:pPr>
    </w:p>
    <w:p w:rsidR="00F820A0" w:rsidRDefault="00F820A0" w:rsidP="00C057AC">
      <w:pPr>
        <w:pStyle w:val="Ttulo1"/>
        <w:numPr>
          <w:ilvl w:val="0"/>
          <w:numId w:val="1"/>
        </w:numPr>
        <w:rPr>
          <w:rFonts w:ascii="Times New Roman" w:hAnsi="Times New Roman"/>
          <w:sz w:val="40"/>
          <w:szCs w:val="40"/>
        </w:rPr>
        <w:sectPr w:rsidR="00F820A0" w:rsidSect="00F820A0">
          <w:pgSz w:w="11906" w:h="16838"/>
          <w:pgMar w:top="1417" w:right="1701" w:bottom="360" w:left="1800" w:header="708" w:footer="708" w:gutter="0"/>
          <w:cols w:space="708"/>
          <w:docGrid w:linePitch="360"/>
        </w:sectPr>
      </w:pPr>
    </w:p>
    <w:p w:rsidR="0076321A" w:rsidRPr="00C057AC" w:rsidRDefault="000B3A72" w:rsidP="00C057AC">
      <w:pPr>
        <w:pStyle w:val="Ttulo1"/>
        <w:numPr>
          <w:ilvl w:val="0"/>
          <w:numId w:val="1"/>
        </w:numPr>
        <w:rPr>
          <w:rFonts w:ascii="Times New Roman" w:hAnsi="Times New Roman"/>
          <w:sz w:val="40"/>
          <w:szCs w:val="40"/>
        </w:rPr>
      </w:pPr>
      <w:bookmarkStart w:id="889" w:name="_Toc290900307"/>
      <w:r w:rsidRPr="00C057AC">
        <w:rPr>
          <w:rFonts w:ascii="Times New Roman" w:hAnsi="Times New Roman"/>
          <w:sz w:val="40"/>
          <w:szCs w:val="40"/>
        </w:rPr>
        <w:lastRenderedPageBreak/>
        <w:t>Trabajo futuro</w:t>
      </w:r>
      <w:bookmarkEnd w:id="889"/>
    </w:p>
    <w:p w:rsidR="00224E19" w:rsidRDefault="00224E19" w:rsidP="00224E19">
      <w:pPr>
        <w:spacing w:before="120"/>
        <w:ind w:left="360"/>
        <w:jc w:val="both"/>
      </w:pPr>
    </w:p>
    <w:p w:rsidR="0076321A" w:rsidRDefault="0076321A" w:rsidP="0076321A">
      <w:pPr>
        <w:ind w:left="360"/>
        <w:rPr>
          <w:ins w:id="890" w:author="IO" w:date="2010-08-29T15:07:00Z"/>
          <w:b/>
          <w:sz w:val="40"/>
          <w:szCs w:val="40"/>
        </w:rPr>
      </w:pPr>
    </w:p>
    <w:p w:rsidR="00F820A0" w:rsidRDefault="00F820A0" w:rsidP="00883A13">
      <w:pPr>
        <w:pStyle w:val="Ttulo1"/>
        <w:numPr>
          <w:ilvl w:val="0"/>
          <w:numId w:val="1"/>
        </w:numPr>
        <w:rPr>
          <w:rFonts w:ascii="Times New Roman" w:hAnsi="Times New Roman"/>
          <w:sz w:val="40"/>
          <w:szCs w:val="40"/>
        </w:rPr>
        <w:sectPr w:rsidR="00F820A0" w:rsidSect="00F820A0">
          <w:pgSz w:w="11906" w:h="16838"/>
          <w:pgMar w:top="1417" w:right="1701" w:bottom="360" w:left="1800" w:header="708" w:footer="708" w:gutter="0"/>
          <w:cols w:space="708"/>
          <w:docGrid w:linePitch="360"/>
        </w:sectPr>
      </w:pPr>
    </w:p>
    <w:p w:rsidR="007F64D5" w:rsidRDefault="00883A13" w:rsidP="00883A13">
      <w:pPr>
        <w:pStyle w:val="Ttulo1"/>
        <w:numPr>
          <w:ilvl w:val="0"/>
          <w:numId w:val="1"/>
        </w:numPr>
        <w:rPr>
          <w:rFonts w:ascii="Times New Roman" w:hAnsi="Times New Roman"/>
          <w:sz w:val="40"/>
          <w:szCs w:val="40"/>
        </w:rPr>
      </w:pPr>
      <w:r w:rsidRPr="00FB5D8F">
        <w:rPr>
          <w:rFonts w:ascii="Times New Roman" w:hAnsi="Times New Roman"/>
          <w:sz w:val="40"/>
          <w:szCs w:val="40"/>
        </w:rPr>
        <w:lastRenderedPageBreak/>
        <w:t xml:space="preserve"> </w:t>
      </w:r>
      <w:bookmarkStart w:id="891" w:name="_Toc290900308"/>
      <w:r w:rsidR="00C746AC" w:rsidRPr="007A0BD8">
        <w:rPr>
          <w:rFonts w:ascii="Times New Roman" w:hAnsi="Times New Roman"/>
          <w:sz w:val="40"/>
          <w:szCs w:val="40"/>
        </w:rPr>
        <w:t>Ref</w:t>
      </w:r>
      <w:r w:rsidRPr="007A0BD8">
        <w:rPr>
          <w:rFonts w:ascii="Times New Roman" w:hAnsi="Times New Roman"/>
          <w:sz w:val="40"/>
          <w:szCs w:val="40"/>
        </w:rPr>
        <w:t>er</w:t>
      </w:r>
      <w:r w:rsidR="00155B62" w:rsidRPr="007A0BD8">
        <w:rPr>
          <w:rFonts w:ascii="Times New Roman" w:hAnsi="Times New Roman"/>
          <w:sz w:val="40"/>
          <w:szCs w:val="40"/>
        </w:rPr>
        <w:t>e</w:t>
      </w:r>
      <w:r w:rsidR="00B04033" w:rsidRPr="007A0BD8">
        <w:rPr>
          <w:rFonts w:ascii="Times New Roman" w:hAnsi="Times New Roman"/>
          <w:sz w:val="40"/>
          <w:szCs w:val="40"/>
        </w:rPr>
        <w:t>ncias</w:t>
      </w:r>
      <w:bookmarkEnd w:id="891"/>
    </w:p>
    <w:commentRangeStart w:id="892"/>
    <w:p w:rsidR="00212E17" w:rsidRPr="00212E17" w:rsidRDefault="004C0F3F" w:rsidP="00212E17">
      <w:pPr>
        <w:pStyle w:val="Bibliografa"/>
        <w:ind w:left="720" w:hanging="720"/>
        <w:rPr>
          <w:ins w:id="893" w:author="IO" w:date="2011-04-18T14:29:00Z"/>
          <w:noProof/>
          <w:lang w:val="en-US"/>
          <w:rPrChange w:id="894" w:author="IO" w:date="2011-04-18T14:29:00Z">
            <w:rPr>
              <w:ins w:id="895" w:author="IO" w:date="2011-04-18T14:29:00Z"/>
              <w:noProof/>
            </w:rPr>
          </w:rPrChange>
        </w:rPr>
      </w:pPr>
      <w:ins w:id="896" w:author="IO" w:date="2011-04-18T11:41:00Z">
        <w:r>
          <w:fldChar w:fldCharType="begin"/>
        </w:r>
        <w:r w:rsidRPr="004C0F3F">
          <w:rPr>
            <w:lang w:val="en-US"/>
            <w:rPrChange w:id="897" w:author="IO" w:date="2011-04-18T11:41:00Z">
              <w:rPr>
                <w:lang w:val="es-ES"/>
              </w:rPr>
            </w:rPrChange>
          </w:rPr>
          <w:instrText xml:space="preserve"> BIBLIOGRAPHY  \l 3082 </w:instrText>
        </w:r>
      </w:ins>
      <w:r>
        <w:fldChar w:fldCharType="separate"/>
      </w:r>
      <w:ins w:id="898" w:author="IO" w:date="2011-04-18T14:29:00Z">
        <w:r w:rsidR="00212E17" w:rsidRPr="00212E17">
          <w:rPr>
            <w:noProof/>
            <w:lang w:val="en-US"/>
            <w:rPrChange w:id="899" w:author="IO" w:date="2011-04-18T14:29:00Z">
              <w:rPr>
                <w:noProof/>
              </w:rPr>
            </w:rPrChange>
          </w:rPr>
          <w:t xml:space="preserve">Gilbert, N., y K.G. Troitzsch. </w:t>
        </w:r>
        <w:r w:rsidR="00212E17" w:rsidRPr="00212E17">
          <w:rPr>
            <w:i/>
            <w:iCs/>
            <w:noProof/>
            <w:lang w:val="en-US"/>
            <w:rPrChange w:id="900" w:author="IO" w:date="2011-04-18T14:29:00Z">
              <w:rPr>
                <w:i/>
                <w:iCs/>
                <w:noProof/>
              </w:rPr>
            </w:rPrChange>
          </w:rPr>
          <w:t>Simulation for Social Scientists.</w:t>
        </w:r>
        <w:r w:rsidR="00212E17" w:rsidRPr="00212E17">
          <w:rPr>
            <w:noProof/>
            <w:lang w:val="en-US"/>
            <w:rPrChange w:id="901" w:author="IO" w:date="2011-04-18T14:29:00Z">
              <w:rPr>
                <w:noProof/>
              </w:rPr>
            </w:rPrChange>
          </w:rPr>
          <w:t xml:space="preserve"> 2. Open University Press, 2005.</w:t>
        </w:r>
      </w:ins>
    </w:p>
    <w:p w:rsidR="00F52269" w:rsidRPr="00212E17" w:rsidRDefault="004C0F3F" w:rsidP="00212E17">
      <w:pPr>
        <w:rPr>
          <w:lang w:val="en-US"/>
          <w:rPrChange w:id="902" w:author="IO" w:date="2011-04-18T14:28:00Z">
            <w:rPr/>
          </w:rPrChange>
        </w:rPr>
      </w:pPr>
      <w:ins w:id="903" w:author="IO" w:date="2011-04-18T11:41:00Z">
        <w:r>
          <w:fldChar w:fldCharType="end"/>
        </w:r>
        <w:commentRangeEnd w:id="892"/>
        <w:r>
          <w:rPr>
            <w:rStyle w:val="Refdecomentario"/>
          </w:rPr>
          <w:commentReference w:id="892"/>
        </w:r>
      </w:ins>
    </w:p>
    <w:p w:rsidR="007F64D5" w:rsidRPr="007273C8" w:rsidRDefault="007F64D5" w:rsidP="007F64D5">
      <w:pPr>
        <w:numPr>
          <w:ilvl w:val="0"/>
          <w:numId w:val="2"/>
        </w:numPr>
        <w:rPr>
          <w:lang w:val="en-US"/>
        </w:rPr>
      </w:pPr>
      <w:bookmarkStart w:id="904" w:name="_Ref290891049"/>
      <w:r w:rsidRPr="00050C7E">
        <w:rPr>
          <w:i/>
          <w:iCs/>
          <w:lang w:val="en-US"/>
        </w:rPr>
        <w:t>It's the links, stupid</w:t>
      </w:r>
      <w:r w:rsidRPr="00050C7E">
        <w:rPr>
          <w:lang w:val="en-US"/>
        </w:rPr>
        <w:t xml:space="preserve">. The Economist. </w:t>
      </w:r>
      <w:r w:rsidRPr="007273C8">
        <w:rPr>
          <w:lang w:val="en-US"/>
        </w:rPr>
        <w:t xml:space="preserve">20-4-2006. </w:t>
      </w:r>
      <w:r w:rsidR="00EE6BAE">
        <w:fldChar w:fldCharType="begin"/>
      </w:r>
      <w:r w:rsidR="00EE6BAE" w:rsidRPr="00C16281">
        <w:rPr>
          <w:lang w:val="en-US"/>
          <w:rPrChange w:id="905" w:author="IO" w:date="2011-04-17T15:10:00Z">
            <w:rPr/>
          </w:rPrChange>
        </w:rPr>
        <w:instrText xml:space="preserve"> HYPERLINK "http://www.economist.com/node/6794172?story_id=6794172" </w:instrText>
      </w:r>
      <w:ins w:id="906" w:author="IO" w:date="2011-04-18T14:28:00Z"/>
      <w:r w:rsidR="00EE6BAE">
        <w:fldChar w:fldCharType="separate"/>
      </w:r>
      <w:r w:rsidRPr="007273C8">
        <w:rPr>
          <w:rStyle w:val="Hipervnculo"/>
          <w:lang w:val="en-US"/>
        </w:rPr>
        <w:t>http://www.economist.com/node/6794172?story_id=6794172</w:t>
      </w:r>
      <w:r w:rsidR="00EE6BAE">
        <w:rPr>
          <w:rStyle w:val="Hipervnculo"/>
          <w:lang w:val="en-US"/>
        </w:rPr>
        <w:fldChar w:fldCharType="end"/>
      </w:r>
      <w:r w:rsidRPr="007273C8">
        <w:rPr>
          <w:lang w:val="en-US"/>
        </w:rPr>
        <w:t>.</w:t>
      </w:r>
      <w:bookmarkEnd w:id="904"/>
    </w:p>
    <w:p w:rsidR="007F64D5" w:rsidRPr="00050C7E" w:rsidRDefault="007F64D5" w:rsidP="007F64D5">
      <w:pPr>
        <w:numPr>
          <w:ilvl w:val="0"/>
          <w:numId w:val="2"/>
        </w:numPr>
      </w:pPr>
      <w:proofErr w:type="spellStart"/>
      <w:r w:rsidRPr="00050C7E">
        <w:rPr>
          <w:lang w:val="en-US"/>
        </w:rPr>
        <w:t>Sifry</w:t>
      </w:r>
      <w:proofErr w:type="spellEnd"/>
      <w:r w:rsidRPr="00050C7E">
        <w:rPr>
          <w:lang w:val="en-US"/>
        </w:rPr>
        <w:t xml:space="preserve">, Dave. </w:t>
      </w:r>
      <w:r w:rsidRPr="00050C7E">
        <w:rPr>
          <w:i/>
          <w:lang w:val="en-US"/>
        </w:rPr>
        <w:t>The State of the Live Web.</w:t>
      </w:r>
      <w:r w:rsidRPr="00050C7E">
        <w:rPr>
          <w:lang w:val="en-US"/>
        </w:rPr>
        <w:t xml:space="preserve"> 05-04-2007. </w:t>
      </w:r>
      <w:r w:rsidR="004C77A0">
        <w:fldChar w:fldCharType="begin"/>
      </w:r>
      <w:r w:rsidR="004C77A0" w:rsidRPr="00FB3574">
        <w:rPr>
          <w:lang w:val="en-US"/>
          <w:rPrChange w:id="907" w:author="IO" w:date="2011-04-18T11:20:00Z">
            <w:rPr/>
          </w:rPrChange>
        </w:rPr>
        <w:instrText xml:space="preserve"> HYPERLINK "http://www.sifry.com/alerts/archives/000493.html" </w:instrText>
      </w:r>
      <w:ins w:id="908" w:author="IO" w:date="2011-04-18T14:28:00Z"/>
      <w:r w:rsidR="004C77A0">
        <w:fldChar w:fldCharType="separate"/>
      </w:r>
      <w:r w:rsidRPr="00050C7E">
        <w:rPr>
          <w:rStyle w:val="Hipervnculo"/>
        </w:rPr>
        <w:t>http://www.sifry.com/alerts/archives/000493.html</w:t>
      </w:r>
      <w:r w:rsidR="004C77A0">
        <w:rPr>
          <w:rStyle w:val="Hipervnculo"/>
        </w:rPr>
        <w:fldChar w:fldCharType="end"/>
      </w:r>
      <w:r w:rsidRPr="00050C7E">
        <w:t>.</w:t>
      </w:r>
    </w:p>
    <w:p w:rsidR="007F64D5" w:rsidRPr="00050C7E" w:rsidRDefault="007F64D5" w:rsidP="007F64D5">
      <w:pPr>
        <w:numPr>
          <w:ilvl w:val="0"/>
          <w:numId w:val="2"/>
        </w:numPr>
        <w:rPr>
          <w:lang w:val="en-GB"/>
        </w:rPr>
      </w:pPr>
      <w:r w:rsidRPr="00050C7E">
        <w:rPr>
          <w:lang w:val="en-US"/>
        </w:rPr>
        <w:t xml:space="preserve">Milstein, S., </w:t>
      </w:r>
      <w:proofErr w:type="spellStart"/>
      <w:r w:rsidRPr="00050C7E">
        <w:rPr>
          <w:lang w:val="en-US"/>
        </w:rPr>
        <w:t>Chowdhury</w:t>
      </w:r>
      <w:proofErr w:type="spellEnd"/>
      <w:r w:rsidRPr="00050C7E">
        <w:rPr>
          <w:lang w:val="en-US"/>
        </w:rPr>
        <w:t xml:space="preserve">, A., </w:t>
      </w:r>
      <w:proofErr w:type="spellStart"/>
      <w:r w:rsidRPr="00050C7E">
        <w:rPr>
          <w:lang w:val="en-US"/>
        </w:rPr>
        <w:t>Hochmuth</w:t>
      </w:r>
      <w:proofErr w:type="spellEnd"/>
      <w:r w:rsidRPr="00050C7E">
        <w:rPr>
          <w:lang w:val="en-US"/>
        </w:rPr>
        <w:t xml:space="preserve">, G., </w:t>
      </w:r>
      <w:proofErr w:type="spellStart"/>
      <w:r w:rsidRPr="00050C7E">
        <w:rPr>
          <w:lang w:val="en-US"/>
        </w:rPr>
        <w:t>Lorica</w:t>
      </w:r>
      <w:proofErr w:type="spellEnd"/>
      <w:r w:rsidRPr="00050C7E">
        <w:rPr>
          <w:lang w:val="en-US"/>
        </w:rPr>
        <w:t xml:space="preserve">, B., &amp; </w:t>
      </w:r>
      <w:proofErr w:type="spellStart"/>
      <w:r w:rsidRPr="00050C7E">
        <w:rPr>
          <w:lang w:val="en-US"/>
        </w:rPr>
        <w:t>Magoulas</w:t>
      </w:r>
      <w:proofErr w:type="spellEnd"/>
      <w:r w:rsidRPr="00050C7E">
        <w:rPr>
          <w:lang w:val="en-US"/>
        </w:rPr>
        <w:t>, R.</w:t>
      </w:r>
      <w:r>
        <w:rPr>
          <w:lang w:val="en-US"/>
        </w:rPr>
        <w:t xml:space="preserve"> </w:t>
      </w:r>
      <w:r w:rsidRPr="00050C7E">
        <w:rPr>
          <w:lang w:val="en-US"/>
        </w:rPr>
        <w:t>(2008). Twitter and the micro-messaging revolution: Communication,</w:t>
      </w:r>
      <w:r>
        <w:rPr>
          <w:lang w:val="en-US"/>
        </w:rPr>
        <w:t xml:space="preserve"> </w:t>
      </w:r>
      <w:r w:rsidRPr="00050C7E">
        <w:rPr>
          <w:lang w:val="en-US"/>
        </w:rPr>
        <w:t xml:space="preserve">connections, and immediacy—140 characters at a time. </w:t>
      </w:r>
      <w:r w:rsidRPr="00050C7E">
        <w:rPr>
          <w:lang w:val="en-GB"/>
        </w:rPr>
        <w:t>Sebastopol, CA: O’Reilly Media.</w:t>
      </w:r>
    </w:p>
    <w:p w:rsidR="007F64D5" w:rsidRPr="007273C8" w:rsidRDefault="007F64D5" w:rsidP="007F64D5">
      <w:pPr>
        <w:numPr>
          <w:ilvl w:val="0"/>
          <w:numId w:val="2"/>
        </w:numPr>
        <w:rPr>
          <w:lang w:val="en-GB"/>
        </w:rPr>
      </w:pPr>
      <w:r w:rsidRPr="00050C7E">
        <w:rPr>
          <w:lang w:val="en-US"/>
        </w:rPr>
        <w:t xml:space="preserve">Beaumont, Claudine. </w:t>
      </w:r>
      <w:r w:rsidRPr="00050C7E">
        <w:rPr>
          <w:i/>
          <w:lang w:val="en-US"/>
        </w:rPr>
        <w:t>Twitter users send 50 million tweets per day</w:t>
      </w:r>
      <w:r w:rsidRPr="00050C7E">
        <w:rPr>
          <w:lang w:val="en-US"/>
        </w:rPr>
        <w:t xml:space="preserve">. The Daily Telegraph (London). 23-02-2010. </w:t>
      </w:r>
      <w:r w:rsidR="00EE6BAE">
        <w:fldChar w:fldCharType="begin"/>
      </w:r>
      <w:r w:rsidR="00EE6BAE" w:rsidRPr="00C16281">
        <w:rPr>
          <w:lang w:val="en-US"/>
          <w:rPrChange w:id="909" w:author="IO" w:date="2011-04-17T15:10:00Z">
            <w:rPr/>
          </w:rPrChange>
        </w:rPr>
        <w:instrText xml:space="preserve"> HYPERLINK "http://www.telegraph.co.uk/technology/twitter/7297541/Twitter-users-send-50-million-tweets-per-day.html" </w:instrText>
      </w:r>
      <w:ins w:id="910" w:author="IO" w:date="2011-04-18T14:28:00Z"/>
      <w:r w:rsidR="00EE6BAE">
        <w:fldChar w:fldCharType="separate"/>
      </w:r>
      <w:r w:rsidRPr="00050C7E">
        <w:rPr>
          <w:rStyle w:val="Hipervnculo"/>
          <w:lang w:val="en-US"/>
        </w:rPr>
        <w:t>http://www.telegraph.co.uk/technology/twitter/7297541/Twitter-users-send-50-million-tweets-per-day.html</w:t>
      </w:r>
      <w:r w:rsidR="00EE6BAE">
        <w:rPr>
          <w:rStyle w:val="Hipervnculo"/>
          <w:lang w:val="en-US"/>
        </w:rPr>
        <w:fldChar w:fldCharType="end"/>
      </w:r>
      <w:r w:rsidRPr="00050C7E">
        <w:rPr>
          <w:lang w:val="en-US"/>
        </w:rPr>
        <w:t xml:space="preserve">. </w:t>
      </w:r>
    </w:p>
    <w:p w:rsidR="007F64D5" w:rsidRDefault="007F64D5" w:rsidP="007F64D5">
      <w:pPr>
        <w:numPr>
          <w:ilvl w:val="0"/>
          <w:numId w:val="2"/>
        </w:numPr>
        <w:rPr>
          <w:lang w:val="en-GB"/>
        </w:rPr>
      </w:pPr>
      <w:bookmarkStart w:id="911" w:name="_Ref290895120"/>
      <w:r w:rsidRPr="00050C7E">
        <w:rPr>
          <w:i/>
          <w:lang w:val="en-US"/>
        </w:rPr>
        <w:t>Twitter Study. August 2009.</w:t>
      </w:r>
      <w:r w:rsidRPr="00050C7E">
        <w:rPr>
          <w:lang w:val="en-US"/>
        </w:rPr>
        <w:t xml:space="preserve"> </w:t>
      </w:r>
      <w:r w:rsidR="00EE6BAE">
        <w:fldChar w:fldCharType="begin"/>
      </w:r>
      <w:r w:rsidR="00EE6BAE" w:rsidRPr="00C16281">
        <w:rPr>
          <w:lang w:val="en-US"/>
          <w:rPrChange w:id="912" w:author="IO" w:date="2011-04-17T15:10:00Z">
            <w:rPr/>
          </w:rPrChange>
        </w:rPr>
        <w:instrText xml:space="preserve"> HYPERLINK "http://www.pearanalytics.com/blog/wp-content/uploads/2010/05/Twitter-Study-August-2009.pdf" </w:instrText>
      </w:r>
      <w:ins w:id="913" w:author="IO" w:date="2011-04-18T14:28:00Z"/>
      <w:r w:rsidR="00EE6BAE">
        <w:fldChar w:fldCharType="separate"/>
      </w:r>
      <w:r w:rsidRPr="0051118A">
        <w:rPr>
          <w:rStyle w:val="Hipervnculo"/>
          <w:lang w:val="en-GB"/>
        </w:rPr>
        <w:t>http://www.pearanalytics.com/blog/wp-content/uploads/2010/05/Twitter-Study-August-2009.pdf</w:t>
      </w:r>
      <w:r w:rsidR="00EE6BAE">
        <w:rPr>
          <w:rStyle w:val="Hipervnculo"/>
          <w:lang w:val="en-GB"/>
        </w:rPr>
        <w:fldChar w:fldCharType="end"/>
      </w:r>
      <w:bookmarkEnd w:id="911"/>
      <w:r>
        <w:rPr>
          <w:lang w:val="en-GB"/>
        </w:rPr>
        <w:t xml:space="preserve"> </w:t>
      </w:r>
    </w:p>
    <w:p w:rsidR="007F64D5" w:rsidRDefault="007F64D5" w:rsidP="007F64D5">
      <w:pPr>
        <w:numPr>
          <w:ilvl w:val="0"/>
          <w:numId w:val="2"/>
        </w:numPr>
        <w:rPr>
          <w:lang w:val="en-GB"/>
        </w:rPr>
      </w:pPr>
      <w:r w:rsidRPr="001C1C7E">
        <w:rPr>
          <w:lang w:val="en-GB"/>
        </w:rPr>
        <w:t>Ravi</w:t>
      </w:r>
      <w:r>
        <w:rPr>
          <w:lang w:val="en-GB"/>
        </w:rPr>
        <w:t xml:space="preserve"> </w:t>
      </w:r>
      <w:proofErr w:type="spellStart"/>
      <w:r>
        <w:rPr>
          <w:lang w:val="en-GB"/>
        </w:rPr>
        <w:t>Kumar</w:t>
      </w:r>
      <w:proofErr w:type="gramStart"/>
      <w:r>
        <w:rPr>
          <w:lang w:val="en-GB"/>
        </w:rPr>
        <w:t>,</w:t>
      </w:r>
      <w:r w:rsidRPr="001C1C7E">
        <w:rPr>
          <w:lang w:val="en-GB"/>
        </w:rPr>
        <w:t>Jasmine</w:t>
      </w:r>
      <w:proofErr w:type="spellEnd"/>
      <w:proofErr w:type="gramEnd"/>
      <w:r w:rsidRPr="001C1C7E">
        <w:rPr>
          <w:lang w:val="en-GB"/>
        </w:rPr>
        <w:t xml:space="preserve"> Novak </w:t>
      </w:r>
      <w:r>
        <w:rPr>
          <w:lang w:val="en-GB"/>
        </w:rPr>
        <w:t xml:space="preserve">and </w:t>
      </w:r>
      <w:r w:rsidRPr="001C1C7E">
        <w:rPr>
          <w:lang w:val="en-GB"/>
        </w:rPr>
        <w:t>Andrew Tomkins</w:t>
      </w:r>
      <w:r>
        <w:rPr>
          <w:lang w:val="en-GB"/>
        </w:rPr>
        <w:t>. “</w:t>
      </w:r>
      <w:r w:rsidRPr="001C1C7E">
        <w:rPr>
          <w:lang w:val="en-GB"/>
        </w:rPr>
        <w:t>Structure and Evolution of Online Social Networks</w:t>
      </w:r>
      <w:r>
        <w:rPr>
          <w:lang w:val="en-GB"/>
        </w:rPr>
        <w:t>”</w:t>
      </w:r>
    </w:p>
    <w:p w:rsidR="007F64D5" w:rsidRPr="00E647B4" w:rsidRDefault="007F64D5" w:rsidP="007F64D5">
      <w:pPr>
        <w:numPr>
          <w:ilvl w:val="0"/>
          <w:numId w:val="2"/>
        </w:numPr>
        <w:rPr>
          <w:lang w:val="en-GB"/>
        </w:rPr>
      </w:pPr>
      <w:proofErr w:type="spellStart"/>
      <w:r w:rsidRPr="00E647B4">
        <w:rPr>
          <w:lang w:val="en-GB"/>
        </w:rPr>
        <w:t>Shaomei</w:t>
      </w:r>
      <w:proofErr w:type="spellEnd"/>
      <w:r w:rsidRPr="00E647B4">
        <w:rPr>
          <w:lang w:val="en-GB"/>
        </w:rPr>
        <w:t xml:space="preserve"> Wu, Jake M. </w:t>
      </w:r>
      <w:proofErr w:type="spellStart"/>
      <w:r w:rsidRPr="00E647B4">
        <w:rPr>
          <w:lang w:val="en-GB"/>
        </w:rPr>
        <w:t>Hofman</w:t>
      </w:r>
      <w:proofErr w:type="spellEnd"/>
      <w:r w:rsidRPr="00E647B4">
        <w:rPr>
          <w:lang w:val="en-GB"/>
        </w:rPr>
        <w:t>, Winter A. Mason</w:t>
      </w:r>
      <w:r>
        <w:rPr>
          <w:lang w:val="en-GB"/>
        </w:rPr>
        <w:t xml:space="preserve">, </w:t>
      </w:r>
      <w:r w:rsidRPr="00E647B4">
        <w:rPr>
          <w:lang w:val="en-GB"/>
        </w:rPr>
        <w:t>Duncan J. Watts</w:t>
      </w:r>
      <w:r>
        <w:rPr>
          <w:lang w:val="en-GB"/>
        </w:rPr>
        <w:t>. “</w:t>
      </w:r>
      <w:r w:rsidRPr="00E647B4">
        <w:rPr>
          <w:bCs/>
          <w:lang w:val="en-GB"/>
        </w:rPr>
        <w:t>Who Says What to Whom on Twitter</w:t>
      </w:r>
      <w:r>
        <w:rPr>
          <w:bCs/>
          <w:lang w:val="en-GB"/>
        </w:rPr>
        <w:t>”</w:t>
      </w:r>
    </w:p>
    <w:p w:rsidR="007F64D5" w:rsidRPr="00C16281" w:rsidRDefault="007F64D5" w:rsidP="007F64D5">
      <w:pPr>
        <w:rPr>
          <w:lang w:val="en-US"/>
          <w:rPrChange w:id="914" w:author="IO" w:date="2011-04-17T15:10:00Z">
            <w:rPr/>
          </w:rPrChange>
        </w:rPr>
      </w:pPr>
    </w:p>
    <w:p w:rsidR="007F64D5" w:rsidRPr="00C16281" w:rsidRDefault="007F64D5" w:rsidP="007F64D5">
      <w:pPr>
        <w:rPr>
          <w:lang w:val="en-US"/>
          <w:rPrChange w:id="915" w:author="IO" w:date="2011-04-17T15:10:00Z">
            <w:rPr/>
          </w:rPrChange>
        </w:rPr>
      </w:pPr>
    </w:p>
    <w:p w:rsidR="007F64D5" w:rsidRPr="00C16281" w:rsidRDefault="007F64D5" w:rsidP="007F64D5">
      <w:pPr>
        <w:rPr>
          <w:lang w:val="en-US"/>
          <w:rPrChange w:id="916" w:author="IO" w:date="2011-04-17T15:10:00Z">
            <w:rPr/>
          </w:rPrChange>
        </w:rPr>
        <w:sectPr w:rsidR="007F64D5" w:rsidRPr="00C16281">
          <w:pgSz w:w="11906" w:h="16838"/>
          <w:pgMar w:top="1417" w:right="1701" w:bottom="360" w:left="1800" w:header="708" w:footer="708" w:gutter="0"/>
          <w:cols w:space="708"/>
          <w:docGrid w:linePitch="360"/>
        </w:sectPr>
      </w:pPr>
    </w:p>
    <w:p w:rsidR="009D14D4" w:rsidRPr="00FB5D8F" w:rsidRDefault="00B04033" w:rsidP="00665988">
      <w:pPr>
        <w:pStyle w:val="Ttulo1"/>
        <w:numPr>
          <w:ilvl w:val="0"/>
          <w:numId w:val="1"/>
        </w:numPr>
        <w:rPr>
          <w:rFonts w:ascii="Times New Roman" w:hAnsi="Times New Roman"/>
          <w:sz w:val="40"/>
          <w:szCs w:val="40"/>
        </w:rPr>
      </w:pPr>
      <w:bookmarkStart w:id="917" w:name="_Toc290900309"/>
      <w:r w:rsidRPr="007A0BD8">
        <w:rPr>
          <w:rFonts w:ascii="Times New Roman" w:hAnsi="Times New Roman"/>
          <w:sz w:val="40"/>
          <w:szCs w:val="40"/>
        </w:rPr>
        <w:lastRenderedPageBreak/>
        <w:t>Glosario</w:t>
      </w:r>
      <w:bookmarkEnd w:id="917"/>
    </w:p>
    <w:p w:rsidR="007B42A5" w:rsidRPr="00D10327" w:rsidRDefault="00212C16" w:rsidP="00212C16">
      <w:pPr>
        <w:spacing w:before="120"/>
        <w:ind w:left="360"/>
        <w:jc w:val="both"/>
        <w:rPr>
          <w:i/>
          <w:lang w:val="en-GB"/>
        </w:rPr>
      </w:pPr>
      <w:r w:rsidRPr="00D10327">
        <w:rPr>
          <w:lang w:val="en-GB"/>
        </w:rPr>
        <w:t>IDK</w:t>
      </w:r>
      <w:r w:rsidRPr="00D10327">
        <w:rPr>
          <w:lang w:val="en-GB"/>
        </w:rPr>
        <w:tab/>
      </w:r>
      <w:r w:rsidR="007B42A5" w:rsidRPr="00D10327">
        <w:rPr>
          <w:i/>
          <w:lang w:val="en-GB"/>
        </w:rPr>
        <w:t>INGENIAS Development Kit</w:t>
      </w:r>
    </w:p>
    <w:p w:rsidR="009D14D4" w:rsidRPr="00597DA1" w:rsidRDefault="009D14D4" w:rsidP="009D14D4">
      <w:pPr>
        <w:spacing w:before="120"/>
        <w:ind w:left="360"/>
        <w:jc w:val="both"/>
        <w:rPr>
          <w:lang w:val="es-ES"/>
        </w:rPr>
      </w:pPr>
      <w:r w:rsidRPr="00597DA1">
        <w:rPr>
          <w:lang w:val="es-ES"/>
        </w:rPr>
        <w:t>MAS</w:t>
      </w:r>
      <w:r w:rsidR="00597DA1">
        <w:rPr>
          <w:lang w:val="es-ES"/>
        </w:rPr>
        <w:tab/>
      </w:r>
      <w:r w:rsidRPr="00597DA1">
        <w:rPr>
          <w:i/>
          <w:lang w:val="es-ES"/>
        </w:rPr>
        <w:t>Multi-</w:t>
      </w:r>
      <w:r w:rsidR="00597DA1" w:rsidRPr="00597DA1">
        <w:rPr>
          <w:i/>
          <w:lang w:val="es-ES"/>
        </w:rPr>
        <w:t>A</w:t>
      </w:r>
      <w:r w:rsidRPr="00597DA1">
        <w:rPr>
          <w:i/>
          <w:lang w:val="es-ES"/>
        </w:rPr>
        <w:t xml:space="preserve">gent </w:t>
      </w:r>
      <w:r w:rsidR="00597DA1" w:rsidRPr="00597DA1">
        <w:rPr>
          <w:i/>
          <w:lang w:val="es-ES"/>
        </w:rPr>
        <w:t>S</w:t>
      </w:r>
      <w:r w:rsidRPr="00597DA1">
        <w:rPr>
          <w:i/>
          <w:lang w:val="es-ES"/>
        </w:rPr>
        <w:t>ystem</w:t>
      </w:r>
    </w:p>
    <w:p w:rsidR="007B42A5" w:rsidRPr="00FB5D8F" w:rsidRDefault="007B42A5" w:rsidP="00212C16">
      <w:pPr>
        <w:spacing w:before="120"/>
        <w:ind w:left="360"/>
        <w:jc w:val="both"/>
        <w:rPr>
          <w:i/>
          <w:lang w:val="es-ES"/>
        </w:rPr>
      </w:pPr>
      <w:r w:rsidRPr="00597DA1">
        <w:rPr>
          <w:lang w:val="es-ES"/>
        </w:rPr>
        <w:t>MVC</w:t>
      </w:r>
      <w:r w:rsidRPr="00597DA1">
        <w:rPr>
          <w:lang w:val="es-ES"/>
        </w:rPr>
        <w:tab/>
      </w:r>
      <w:r w:rsidRPr="00FB5D8F">
        <w:rPr>
          <w:i/>
        </w:rPr>
        <w:t>Modelo</w:t>
      </w:r>
      <w:r w:rsidR="00786EC3" w:rsidRPr="00FB5D8F">
        <w:rPr>
          <w:i/>
          <w:lang w:val="es-ES"/>
        </w:rPr>
        <w:t xml:space="preserve"> – </w:t>
      </w:r>
      <w:r w:rsidRPr="00FB5D8F">
        <w:rPr>
          <w:i/>
          <w:lang w:val="es-ES"/>
        </w:rPr>
        <w:t>Vista</w:t>
      </w:r>
      <w:r w:rsidR="00786EC3" w:rsidRPr="00FB5D8F">
        <w:rPr>
          <w:i/>
          <w:lang w:val="es-ES"/>
        </w:rPr>
        <w:t xml:space="preserve"> </w:t>
      </w:r>
      <w:r w:rsidR="00597DA1" w:rsidRPr="00FB5D8F">
        <w:rPr>
          <w:i/>
          <w:lang w:val="es-ES"/>
        </w:rPr>
        <w:t>–</w:t>
      </w:r>
      <w:r w:rsidR="00786EC3" w:rsidRPr="00FB5D8F">
        <w:rPr>
          <w:i/>
          <w:lang w:val="es-ES"/>
        </w:rPr>
        <w:t xml:space="preserve"> </w:t>
      </w:r>
      <w:r w:rsidRPr="00FB5D8F">
        <w:rPr>
          <w:i/>
        </w:rPr>
        <w:t>Controlador</w:t>
      </w:r>
    </w:p>
    <w:p w:rsidR="004E69C8" w:rsidRPr="00FB5D8F" w:rsidRDefault="004E69C8" w:rsidP="00AF603E">
      <w:pPr>
        <w:ind w:left="360"/>
        <w:rPr>
          <w:i/>
        </w:rPr>
      </w:pPr>
    </w:p>
    <w:sectPr w:rsidR="004E69C8" w:rsidRPr="00FB5D8F" w:rsidSect="00F820A0">
      <w:pgSz w:w="11906" w:h="16838"/>
      <w:pgMar w:top="1417" w:right="1701" w:bottom="36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IO" w:date="2011-04-18T14:29:00Z" w:initials="IO">
    <w:p w:rsidR="00AB1A40" w:rsidRDefault="00AB1A40">
      <w:pPr>
        <w:pStyle w:val="Textocomentario"/>
      </w:pPr>
      <w:r>
        <w:rPr>
          <w:rStyle w:val="Refdecomentario"/>
        </w:rPr>
        <w:annotationRef/>
      </w:r>
      <w:r>
        <w:t>¿Etiqueta?</w:t>
      </w:r>
    </w:p>
  </w:comment>
  <w:comment w:id="5" w:author="IO" w:date="2011-04-18T14:29:00Z" w:initials="IO">
    <w:p w:rsidR="00AB1A40" w:rsidRDefault="00AB1A40">
      <w:pPr>
        <w:pStyle w:val="Textocomentario"/>
      </w:pPr>
      <w:r>
        <w:rPr>
          <w:rStyle w:val="Refdecomentario"/>
        </w:rPr>
        <w:annotationRef/>
      </w:r>
      <w:r>
        <w:t>Debe ser una traducción del de español.</w:t>
      </w:r>
    </w:p>
  </w:comment>
  <w:comment w:id="185" w:author="IO" w:date="2011-04-18T14:29:00Z" w:initials="IO">
    <w:p w:rsidR="00AB1A40" w:rsidRDefault="00AB1A40">
      <w:pPr>
        <w:pStyle w:val="Textocomentario"/>
      </w:pPr>
      <w:r>
        <w:rPr>
          <w:rStyle w:val="Refdecomentario"/>
        </w:rPr>
        <w:annotationRef/>
      </w:r>
      <w:r>
        <w:t>Añade más preguntas que pudiera interesar conocer sobre la evolución de una red social.</w:t>
      </w:r>
    </w:p>
  </w:comment>
  <w:comment w:id="203" w:author="IO" w:date="2011-04-18T14:29:00Z" w:initials="IO">
    <w:p w:rsidR="00AB1A40" w:rsidRDefault="00AB1A40">
      <w:pPr>
        <w:pStyle w:val="Textocomentario"/>
      </w:pPr>
      <w:r>
        <w:rPr>
          <w:rStyle w:val="Refdecomentario"/>
        </w:rPr>
        <w:annotationRef/>
      </w:r>
      <w:r>
        <w:t>Es cierto que es algo de estilo personal, pero normalmente se usan formas impersonales en la mayor parte de los textos científicos.</w:t>
      </w:r>
    </w:p>
  </w:comment>
  <w:comment w:id="196" w:author="IO" w:date="2011-04-18T14:29:00Z" w:initials="IO">
    <w:p w:rsidR="00AB1A40" w:rsidRDefault="00AB1A40">
      <w:pPr>
        <w:pStyle w:val="Textocomentario"/>
      </w:pPr>
      <w:r>
        <w:rPr>
          <w:rStyle w:val="Refdecomentario"/>
        </w:rPr>
        <w:annotationRef/>
      </w:r>
      <w:r>
        <w:t xml:space="preserve">La clave de la estructura de la introducción es este párrafo. </w:t>
      </w:r>
      <w:proofErr w:type="spellStart"/>
      <w:r>
        <w:t>Despué</w:t>
      </w:r>
      <w:proofErr w:type="spellEnd"/>
      <w:r>
        <w:t xml:space="preserve">s de la primera frase deberías decir que vas a usar simulación basada en agentes y en concreto </w:t>
      </w:r>
      <w:proofErr w:type="spellStart"/>
      <w:r>
        <w:t>Krowdix</w:t>
      </w:r>
      <w:proofErr w:type="spellEnd"/>
      <w:r>
        <w:t xml:space="preserve">. A continuación explicar que realizar esa </w:t>
      </w:r>
      <w:proofErr w:type="spellStart"/>
      <w:r>
        <w:t>simulació</w:t>
      </w:r>
      <w:proofErr w:type="spellEnd"/>
      <w:r>
        <w:t xml:space="preserve">n requiere analizar la red real, desarrollar el modelo, ejecutar la simulación y estudiar los resultados. Los </w:t>
      </w:r>
      <w:proofErr w:type="spellStart"/>
      <w:r>
        <w:t>pá</w:t>
      </w:r>
      <w:proofErr w:type="spellEnd"/>
      <w:r>
        <w:t xml:space="preserve">rrafos siguientes explican en detalles estas actividades. Finalizas la introducción </w:t>
      </w:r>
      <w:proofErr w:type="spellStart"/>
      <w:r>
        <w:t>deidnedo</w:t>
      </w:r>
      <w:proofErr w:type="spellEnd"/>
      <w:r>
        <w:t xml:space="preserve"> que el resto del documento se ajusta a este esquema e indicando las secciones concretas donde tratas cada aspecto.</w:t>
      </w:r>
    </w:p>
  </w:comment>
  <w:comment w:id="251" w:author="IO" w:date="2011-04-18T14:29:00Z" w:initials="IO">
    <w:p w:rsidR="00AB1A40" w:rsidRDefault="00AB1A40">
      <w:pPr>
        <w:pStyle w:val="Textocomentario"/>
      </w:pPr>
      <w:r>
        <w:rPr>
          <w:rStyle w:val="Refdecomentario"/>
        </w:rPr>
        <w:annotationRef/>
      </w:r>
      <w:r>
        <w:t>Poner una referencia.</w:t>
      </w:r>
    </w:p>
  </w:comment>
  <w:comment w:id="254" w:author="IO" w:date="2011-04-18T14:29:00Z" w:initials="IO">
    <w:p w:rsidR="00AB1A40" w:rsidRDefault="00AB1A40">
      <w:pPr>
        <w:pStyle w:val="Textocomentario"/>
      </w:pPr>
      <w:r>
        <w:rPr>
          <w:rStyle w:val="Refdecomentario"/>
        </w:rPr>
        <w:annotationRef/>
      </w:r>
      <w:r>
        <w:t>Hecho con el gestor de referencias del Word 2007.</w:t>
      </w:r>
    </w:p>
  </w:comment>
  <w:comment w:id="327" w:author="IO" w:date="2011-04-18T14:29:00Z" w:initials="IO">
    <w:p w:rsidR="00AB1A40" w:rsidRDefault="00AB1A40">
      <w:pPr>
        <w:pStyle w:val="Textocomentario"/>
      </w:pPr>
      <w:r>
        <w:rPr>
          <w:rStyle w:val="Refdecomentario"/>
        </w:rPr>
        <w:annotationRef/>
      </w:r>
      <w:r>
        <w:t>Introducir un párrafo con la estructura de lo que queda del documento.</w:t>
      </w:r>
    </w:p>
  </w:comment>
  <w:comment w:id="330" w:author="IO" w:date="2011-04-18T14:29:00Z" w:initials="IO">
    <w:p w:rsidR="00AB1A40" w:rsidRDefault="00AB1A40">
      <w:pPr>
        <w:pStyle w:val="Textocomentario"/>
      </w:pPr>
      <w:r>
        <w:rPr>
          <w:rStyle w:val="Refdecomentario"/>
        </w:rPr>
        <w:annotationRef/>
      </w:r>
      <w:r>
        <w:t>Todas las abreviaturas y acrónimos se acompañan la primera vez que aparecen de su significado. Además han de aparecer en el glosario que tienes al final.</w:t>
      </w:r>
    </w:p>
  </w:comment>
  <w:comment w:id="338" w:author="IO" w:date="2011-04-18T14:29:00Z" w:initials="IO">
    <w:p w:rsidR="00AB1A40" w:rsidRDefault="00AB1A40">
      <w:pPr>
        <w:pStyle w:val="Textocomentario"/>
      </w:pPr>
      <w:r>
        <w:rPr>
          <w:rStyle w:val="Refdecomentario"/>
        </w:rPr>
        <w:annotationRef/>
      </w:r>
      <w:r>
        <w:t>Si no quieres usar el gestor de bibliografía y prefieres una lista numerada de referencias bibliográficas, aprovecha para las citas en el texto las referencias cruzadas.</w:t>
      </w:r>
    </w:p>
  </w:comment>
  <w:comment w:id="356" w:author="IO" w:date="2011-04-18T14:29:00Z" w:initials="IO">
    <w:p w:rsidR="00AB1A40" w:rsidRDefault="00AB1A40">
      <w:pPr>
        <w:pStyle w:val="Textocomentario"/>
      </w:pPr>
      <w:r>
        <w:rPr>
          <w:rStyle w:val="Refdecomentario"/>
        </w:rPr>
        <w:annotationRef/>
      </w:r>
      <w:r>
        <w:t xml:space="preserve">Revisa las </w:t>
      </w:r>
      <w:proofErr w:type="spellStart"/>
      <w:r>
        <w:t>refs</w:t>
      </w:r>
      <w:proofErr w:type="spellEnd"/>
      <w:r>
        <w:t xml:space="preserve">, porque mucho informes de </w:t>
      </w:r>
      <w:proofErr w:type="spellStart"/>
      <w:r>
        <w:t>Technorati</w:t>
      </w:r>
      <w:proofErr w:type="spellEnd"/>
      <w:r>
        <w:t xml:space="preserve"> ya no están disponibles.</w:t>
      </w:r>
    </w:p>
  </w:comment>
  <w:comment w:id="392" w:author="IO" w:date="2011-04-18T14:29:00Z" w:initials="IO">
    <w:p w:rsidR="00AB1A40" w:rsidRDefault="00AB1A40">
      <w:pPr>
        <w:pStyle w:val="Textocomentario"/>
      </w:pPr>
      <w:r>
        <w:rPr>
          <w:rStyle w:val="Refdecomentario"/>
        </w:rPr>
        <w:annotationRef/>
      </w:r>
      <w:r>
        <w:t xml:space="preserve">Supongo que son extractos de artículos que quieres usar. De todas formas ten en cuenta que </w:t>
      </w:r>
      <w:proofErr w:type="spellStart"/>
      <w:r>
        <w:t>Krowdix</w:t>
      </w:r>
      <w:proofErr w:type="spellEnd"/>
      <w:r>
        <w:t xml:space="preserve"> va más allá del mero análisis de grafos para centrarse también en características de los individuos. Mira cómo se cuenta en la introducción del artículo que te envío.</w:t>
      </w:r>
    </w:p>
  </w:comment>
  <w:comment w:id="393" w:author="IO" w:date="2011-04-18T14:29:00Z" w:initials="IO">
    <w:p w:rsidR="00AB1A40" w:rsidRDefault="00AB1A40">
      <w:pPr>
        <w:pStyle w:val="Textocomentario"/>
      </w:pPr>
      <w:r>
        <w:rPr>
          <w:rStyle w:val="Refdecomentario"/>
        </w:rPr>
        <w:annotationRef/>
      </w:r>
      <w:r>
        <w:t xml:space="preserve">Ve al grano </w:t>
      </w:r>
      <w:r>
        <w:sym w:font="Wingdings" w:char="F04A"/>
      </w:r>
    </w:p>
  </w:comment>
  <w:comment w:id="394" w:author="IO" w:date="2011-04-18T14:29:00Z" w:initials="IO">
    <w:p w:rsidR="00AB1A40" w:rsidRDefault="00AB1A40">
      <w:pPr>
        <w:pStyle w:val="Textocomentario"/>
      </w:pPr>
      <w:r>
        <w:rPr>
          <w:rStyle w:val="Refdecomentario"/>
        </w:rPr>
        <w:annotationRef/>
      </w:r>
      <w:r>
        <w:t xml:space="preserve">Pero fíjate que no hablan de las características de esas páginas o autores, algo que sí se hace en </w:t>
      </w:r>
      <w:proofErr w:type="spellStart"/>
      <w:r>
        <w:t>Krowdix</w:t>
      </w:r>
      <w:proofErr w:type="spellEnd"/>
      <w:r>
        <w:t>.</w:t>
      </w:r>
    </w:p>
  </w:comment>
  <w:comment w:id="397" w:author="IO" w:date="2011-04-18T14:29:00Z" w:initials="IO">
    <w:p w:rsidR="00AB1A40" w:rsidRDefault="00AB1A40">
      <w:pPr>
        <w:pStyle w:val="Textocomentario"/>
      </w:pPr>
      <w:r>
        <w:rPr>
          <w:rStyle w:val="Refdecomentario"/>
        </w:rPr>
        <w:annotationRef/>
      </w:r>
      <w:r>
        <w:t>Recuerda que todo esto tendrás que reescribirlo con tus propias palabras y sintetizarlo. Además necesitarás una introducción.</w:t>
      </w:r>
    </w:p>
  </w:comment>
  <w:comment w:id="399" w:author="IO" w:date="2011-04-18T14:29:00Z" w:initials="IO">
    <w:p w:rsidR="00AB1A40" w:rsidRDefault="00AB1A40">
      <w:pPr>
        <w:pStyle w:val="Textocomentario"/>
      </w:pPr>
      <w:r>
        <w:rPr>
          <w:rStyle w:val="Refdecomentario"/>
        </w:rPr>
        <w:annotationRef/>
      </w:r>
      <w:r>
        <w:t>Más que hacerlo por sistemas concretos, habla de tipos de sistemas o sus características y luego pon los ejemples. Ello da idea de que se ha reflexionado y sintetizado el tema.</w:t>
      </w:r>
    </w:p>
  </w:comment>
  <w:comment w:id="405" w:author="IO" w:date="2011-04-18T14:29:00Z" w:initials="IO">
    <w:p w:rsidR="00AB1A40" w:rsidRDefault="00AB1A40">
      <w:pPr>
        <w:pStyle w:val="Textocomentario"/>
      </w:pPr>
      <w:r>
        <w:rPr>
          <w:rStyle w:val="Refdecomentario"/>
        </w:rPr>
        <w:annotationRef/>
      </w:r>
      <w:r>
        <w:t>Tenemos varios artículos en los que hemos hablado de simulación social, aunque no de redes sociales. Te pueden ayudar en esta parte.</w:t>
      </w:r>
    </w:p>
  </w:comment>
  <w:comment w:id="408" w:author="IO" w:date="2011-04-18T14:29:00Z" w:initials="IO">
    <w:p w:rsidR="00AB1A40" w:rsidRDefault="00AB1A40">
      <w:pPr>
        <w:pStyle w:val="Textocomentario"/>
      </w:pPr>
      <w:r>
        <w:rPr>
          <w:rStyle w:val="Refdecomentario"/>
        </w:rPr>
        <w:annotationRef/>
      </w:r>
      <w:r>
        <w:t xml:space="preserve">Supongo que esto es lo único que has aplicado en tu análisis proporcionado por </w:t>
      </w:r>
      <w:proofErr w:type="spellStart"/>
      <w:r>
        <w:t>Krowdix</w:t>
      </w:r>
      <w:proofErr w:type="spellEnd"/>
      <w:r>
        <w:t>. Si empleas acciones globales o algo más debe aparece en esta mini-introducción.</w:t>
      </w:r>
    </w:p>
  </w:comment>
  <w:comment w:id="445" w:author="IO" w:date="2011-04-18T14:29:00Z" w:initials="IO">
    <w:p w:rsidR="00AB1A40" w:rsidRDefault="00AB1A40">
      <w:pPr>
        <w:pStyle w:val="Textocomentario"/>
      </w:pPr>
      <w:r>
        <w:rPr>
          <w:rStyle w:val="Refdecomentario"/>
        </w:rPr>
        <w:annotationRef/>
      </w:r>
      <w:r>
        <w:t>¿Qué quieres decir con “conjunto de trabajo”?</w:t>
      </w:r>
    </w:p>
  </w:comment>
  <w:comment w:id="446" w:author="IO" w:date="2011-04-18T14:29:00Z" w:initials="IO">
    <w:p w:rsidR="00AB1A40" w:rsidRDefault="00AB1A40">
      <w:pPr>
        <w:pStyle w:val="Textocomentario"/>
      </w:pPr>
      <w:r>
        <w:rPr>
          <w:rStyle w:val="Refdecomentario"/>
        </w:rPr>
        <w:annotationRef/>
      </w:r>
      <w:r>
        <w:t>Antes lo has escrito con minúscula. Elige una opción y se uniforme.</w:t>
      </w:r>
    </w:p>
  </w:comment>
  <w:comment w:id="567" w:author="IO" w:date="2011-04-18T14:29:00Z" w:initials="IO">
    <w:p w:rsidR="00AB1A40" w:rsidRDefault="00AB1A40">
      <w:pPr>
        <w:pStyle w:val="Textocomentario"/>
      </w:pPr>
      <w:r>
        <w:rPr>
          <w:rStyle w:val="Refdecomentario"/>
        </w:rPr>
        <w:annotationRef/>
      </w:r>
      <w:r>
        <w:t xml:space="preserve">Define adicto. ¿Con qué frecuencia ha de visitar </w:t>
      </w:r>
      <w:proofErr w:type="spellStart"/>
      <w:r>
        <w:t>Twittter</w:t>
      </w:r>
      <w:proofErr w:type="spellEnd"/>
      <w:r>
        <w:t xml:space="preserve"> o Facebook para serlo?</w:t>
      </w:r>
    </w:p>
  </w:comment>
  <w:comment w:id="570" w:author="IO" w:date="2011-04-18T14:29:00Z" w:initials="IO">
    <w:p w:rsidR="00AB1A40" w:rsidRDefault="00AB1A40">
      <w:pPr>
        <w:pStyle w:val="Textocomentario"/>
      </w:pPr>
      <w:r>
        <w:rPr>
          <w:rStyle w:val="Refdecomentario"/>
        </w:rPr>
        <w:annotationRef/>
      </w:r>
      <w:r>
        <w:t xml:space="preserve">Aquí tienes que elaborar más. </w:t>
      </w:r>
      <w:proofErr w:type="spellStart"/>
      <w:r>
        <w:t>Dí</w:t>
      </w:r>
      <w:proofErr w:type="spellEnd"/>
      <w:r>
        <w:t xml:space="preserve"> concretamente las actividades que corresponden a cada perfil, la distribución temporal que les vas a asignar, a qué acciones de </w:t>
      </w:r>
      <w:proofErr w:type="spellStart"/>
      <w:r>
        <w:t>Krowdix</w:t>
      </w:r>
      <w:proofErr w:type="spellEnd"/>
      <w:r>
        <w:t xml:space="preserve"> las mapeas…</w:t>
      </w:r>
    </w:p>
  </w:comment>
  <w:comment w:id="571" w:author="IO" w:date="2011-04-18T14:29:00Z" w:initials="IO">
    <w:p w:rsidR="00AB1A40" w:rsidRDefault="00AB1A40">
      <w:pPr>
        <w:pStyle w:val="Textocomentario"/>
      </w:pPr>
      <w:r>
        <w:rPr>
          <w:rStyle w:val="Refdecomentario"/>
        </w:rPr>
        <w:annotationRef/>
      </w:r>
      <w:r>
        <w:t xml:space="preserve">Esta conexión entre párrafos es incorrecta. Si quieres pon un párrafo que indique que vas a modelar los usuarios de </w:t>
      </w:r>
      <w:proofErr w:type="spellStart"/>
      <w:r>
        <w:t>Twitter</w:t>
      </w:r>
      <w:proofErr w:type="spellEnd"/>
      <w:r>
        <w:t xml:space="preserve"> en </w:t>
      </w:r>
      <w:proofErr w:type="spellStart"/>
      <w:r>
        <w:t>Krowdix</w:t>
      </w:r>
      <w:proofErr w:type="spellEnd"/>
      <w:r>
        <w:t>. Para ello vas a definir qué hacen y con qué frecuencia. Luego 2 bloques (o párrafos), cada uno discutiendo uno de esos aspectos.</w:t>
      </w:r>
    </w:p>
  </w:comment>
  <w:comment w:id="572" w:author="IO" w:date="2011-04-18T14:29:00Z" w:initials="IO">
    <w:p w:rsidR="00AB1A40" w:rsidRDefault="00AB1A40">
      <w:pPr>
        <w:pStyle w:val="Textocomentario"/>
      </w:pPr>
      <w:r>
        <w:rPr>
          <w:rStyle w:val="Refdecomentario"/>
        </w:rPr>
        <w:annotationRef/>
      </w:r>
      <w:r>
        <w:t xml:space="preserve">Esto va antes en esta sección. Primero habla de cómo son los usuarios </w:t>
      </w:r>
      <w:proofErr w:type="spellStart"/>
      <w:r>
        <w:t>Twitter</w:t>
      </w:r>
      <w:proofErr w:type="spellEnd"/>
      <w:r>
        <w:t xml:space="preserve"> y cómo es </w:t>
      </w:r>
      <w:proofErr w:type="spellStart"/>
      <w:r>
        <w:t>Twitter</w:t>
      </w:r>
      <w:proofErr w:type="spellEnd"/>
      <w:r>
        <w:t xml:space="preserve">, y luego de cómo lo modelas en </w:t>
      </w:r>
      <w:proofErr w:type="spellStart"/>
      <w:r>
        <w:t>Krowdix</w:t>
      </w:r>
      <w:proofErr w:type="spellEnd"/>
      <w:r>
        <w:t>.</w:t>
      </w:r>
    </w:p>
  </w:comment>
  <w:comment w:id="732" w:author="IO" w:date="2011-04-18T14:29:00Z" w:initials="IO">
    <w:p w:rsidR="00AB1A40" w:rsidRDefault="00AB1A40">
      <w:pPr>
        <w:pStyle w:val="Textocomentario"/>
      </w:pPr>
      <w:r>
        <w:rPr>
          <w:rStyle w:val="Refdecomentario"/>
        </w:rPr>
        <w:annotationRef/>
      </w:r>
      <w:r>
        <w:t>Antes se dijo que no era posible establecer comunicaciones privadas. ¿Cuál es de las dos situaciones es la real?</w:t>
      </w:r>
    </w:p>
  </w:comment>
  <w:comment w:id="833" w:author="IO" w:date="2011-04-18T14:29:00Z" w:initials="IO">
    <w:p w:rsidR="00212E17" w:rsidRDefault="00212E17">
      <w:pPr>
        <w:pStyle w:val="Textocomentario"/>
      </w:pPr>
      <w:r>
        <w:rPr>
          <w:rStyle w:val="Refdecomentario"/>
        </w:rPr>
        <w:annotationRef/>
      </w:r>
      <w:r>
        <w:t>De esto se podría hablar también un poco en la sección 4.1.</w:t>
      </w:r>
    </w:p>
  </w:comment>
  <w:comment w:id="836" w:author="IO" w:date="2011-04-18T14:29:00Z" w:initials="IO">
    <w:p w:rsidR="00212E17" w:rsidRDefault="00212E17">
      <w:pPr>
        <w:pStyle w:val="Textocomentario"/>
      </w:pPr>
      <w:r>
        <w:rPr>
          <w:rStyle w:val="Refdecomentario"/>
        </w:rPr>
        <w:annotationRef/>
      </w:r>
      <w:r>
        <w:t>Interfaz es femenino según la RAE.</w:t>
      </w:r>
    </w:p>
  </w:comment>
  <w:comment w:id="858" w:author="IO" w:date="2011-04-18T14:29:00Z" w:initials="IO">
    <w:p w:rsidR="00212E17" w:rsidRDefault="00212E17">
      <w:pPr>
        <w:pStyle w:val="Textocomentario"/>
      </w:pPr>
      <w:r>
        <w:rPr>
          <w:rStyle w:val="Refdecomentario"/>
        </w:rPr>
        <w:annotationRef/>
      </w:r>
      <w:r>
        <w:t>¿Cuáles?</w:t>
      </w:r>
    </w:p>
  </w:comment>
  <w:comment w:id="892" w:author="IO" w:date="2011-04-18T14:29:00Z" w:initials="IO">
    <w:p w:rsidR="00AB1A40" w:rsidRDefault="00AB1A40">
      <w:pPr>
        <w:pStyle w:val="Textocomentario"/>
      </w:pPr>
      <w:r>
        <w:rPr>
          <w:rStyle w:val="Refdecomentario"/>
        </w:rPr>
        <w:annotationRef/>
      </w:r>
      <w:r>
        <w:t>Hecho con el gestor de referencias del Word 2007.</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C18" w:rsidRDefault="00B53C18">
      <w:r>
        <w:separator/>
      </w:r>
    </w:p>
  </w:endnote>
  <w:endnote w:type="continuationSeparator" w:id="0">
    <w:p w:rsidR="00B53C18" w:rsidRDefault="00B53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BDGMIC+Garamond">
    <w:altName w:val="Garamond"/>
    <w:panose1 w:val="00000000000000000000"/>
    <w:charset w:val="4D"/>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A40" w:rsidRDefault="00AB1A40" w:rsidP="004E216C">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AB1A40" w:rsidRDefault="00AB1A40" w:rsidP="004E216C">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A40" w:rsidRDefault="00AB1A40" w:rsidP="004E216C">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12E17">
      <w:rPr>
        <w:rStyle w:val="Nmerodepgina"/>
        <w:noProof/>
      </w:rPr>
      <w:t>32</w:t>
    </w:r>
    <w:r>
      <w:rPr>
        <w:rStyle w:val="Nmerodepgina"/>
      </w:rPr>
      <w:fldChar w:fldCharType="end"/>
    </w:r>
  </w:p>
  <w:p w:rsidR="00AB1A40" w:rsidRDefault="00AB1A40" w:rsidP="004E216C">
    <w:pPr>
      <w:pStyle w:val="Piedepgina"/>
      <w:ind w:right="36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C18" w:rsidRDefault="00B53C18">
      <w:r>
        <w:separator/>
      </w:r>
    </w:p>
  </w:footnote>
  <w:footnote w:type="continuationSeparator" w:id="0">
    <w:p w:rsidR="00B53C18" w:rsidRDefault="00B53C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A40" w:rsidRDefault="00AB1A40">
    <w:pPr>
      <w:pStyle w:val="Encabezado"/>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43CEE"/>
    <w:multiLevelType w:val="multilevel"/>
    <w:tmpl w:val="F5B248FE"/>
    <w:lvl w:ilvl="0">
      <w:start w:val="1"/>
      <w:numFmt w:val="decimal"/>
      <w:lvlText w:val="%1"/>
      <w:lvlJc w:val="left"/>
      <w:pPr>
        <w:ind w:left="360" w:hanging="360"/>
      </w:pPr>
      <w:rPr>
        <w:rFonts w:hint="default"/>
        <w:sz w:val="40"/>
        <w:szCs w:val="40"/>
      </w:rPr>
    </w:lvl>
    <w:lvl w:ilvl="1">
      <w:start w:val="1"/>
      <w:numFmt w:val="decimal"/>
      <w:lvlText w:val="%1.%2"/>
      <w:lvlJc w:val="left"/>
      <w:pPr>
        <w:ind w:left="792" w:hanging="432"/>
      </w:pPr>
      <w:rPr>
        <w:rFonts w:hint="default"/>
        <w:color w:val="auto"/>
      </w:rPr>
    </w:lvl>
    <w:lvl w:ilvl="2">
      <w:start w:val="1"/>
      <w:numFmt w:val="decimal"/>
      <w:lvlText w:val="%1.%2.%3"/>
      <w:lvlJc w:val="left"/>
      <w:pPr>
        <w:tabs>
          <w:tab w:val="num" w:pos="1588"/>
        </w:tabs>
        <w:ind w:left="1361" w:hanging="641"/>
      </w:pPr>
      <w:rPr>
        <w:rFonts w:hint="default"/>
      </w:rPr>
    </w:lvl>
    <w:lvl w:ilvl="3">
      <w:start w:val="1"/>
      <w:numFmt w:val="decimal"/>
      <w:lvlText w:val="%1.%2.%3.%4"/>
      <w:lvlJc w:val="left"/>
      <w:pPr>
        <w:tabs>
          <w:tab w:val="num" w:pos="1985"/>
        </w:tabs>
        <w:ind w:left="1985" w:hanging="905"/>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4A9C74C4"/>
    <w:multiLevelType w:val="hybridMultilevel"/>
    <w:tmpl w:val="43F4661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activeWritingStyle w:appName="MSWord" w:lang="es-ES_tradnl" w:vendorID="64" w:dllVersion="131078" w:nlCheck="1" w:checkStyle="0"/>
  <w:activeWritingStyle w:appName="MSWord" w:lang="en-GB"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0&lt;/Enabled&gt;&lt;ScanUnformatted&gt;1&lt;/ScanUnformatted&gt;&lt;ScanChanges&gt;1&lt;/ScanChanges&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y EndNote Library.enl&lt;/item&gt;&lt;/Libraries&gt;&lt;/ENLibraries&gt;"/>
  </w:docVars>
  <w:rsids>
    <w:rsidRoot w:val="00C746AC"/>
    <w:rsid w:val="00000298"/>
    <w:rsid w:val="00002396"/>
    <w:rsid w:val="00002D01"/>
    <w:rsid w:val="000048BB"/>
    <w:rsid w:val="0000754E"/>
    <w:rsid w:val="00010D9F"/>
    <w:rsid w:val="00010E11"/>
    <w:rsid w:val="00011425"/>
    <w:rsid w:val="00011D6F"/>
    <w:rsid w:val="000126CF"/>
    <w:rsid w:val="0001310A"/>
    <w:rsid w:val="0001351C"/>
    <w:rsid w:val="00013BF6"/>
    <w:rsid w:val="00014E40"/>
    <w:rsid w:val="00015E3F"/>
    <w:rsid w:val="00022E12"/>
    <w:rsid w:val="0002306B"/>
    <w:rsid w:val="00023A94"/>
    <w:rsid w:val="000248A4"/>
    <w:rsid w:val="00024E4A"/>
    <w:rsid w:val="00025229"/>
    <w:rsid w:val="00025C56"/>
    <w:rsid w:val="00025C5B"/>
    <w:rsid w:val="00026FF9"/>
    <w:rsid w:val="0003132F"/>
    <w:rsid w:val="000314A2"/>
    <w:rsid w:val="00031536"/>
    <w:rsid w:val="00031E32"/>
    <w:rsid w:val="000320E8"/>
    <w:rsid w:val="0003344E"/>
    <w:rsid w:val="00035806"/>
    <w:rsid w:val="00037A40"/>
    <w:rsid w:val="00037A75"/>
    <w:rsid w:val="00037D35"/>
    <w:rsid w:val="0004007A"/>
    <w:rsid w:val="000440D3"/>
    <w:rsid w:val="000442D0"/>
    <w:rsid w:val="00045417"/>
    <w:rsid w:val="000455D8"/>
    <w:rsid w:val="00046889"/>
    <w:rsid w:val="00047AA9"/>
    <w:rsid w:val="00050BEF"/>
    <w:rsid w:val="00051F56"/>
    <w:rsid w:val="0005269D"/>
    <w:rsid w:val="00052845"/>
    <w:rsid w:val="00054796"/>
    <w:rsid w:val="00055593"/>
    <w:rsid w:val="00057717"/>
    <w:rsid w:val="00061679"/>
    <w:rsid w:val="00064997"/>
    <w:rsid w:val="00064B93"/>
    <w:rsid w:val="00064CC9"/>
    <w:rsid w:val="00064E27"/>
    <w:rsid w:val="00066585"/>
    <w:rsid w:val="00066A4B"/>
    <w:rsid w:val="00066AEE"/>
    <w:rsid w:val="00066F03"/>
    <w:rsid w:val="000705DE"/>
    <w:rsid w:val="00071179"/>
    <w:rsid w:val="00071273"/>
    <w:rsid w:val="0007162F"/>
    <w:rsid w:val="00074782"/>
    <w:rsid w:val="00076F63"/>
    <w:rsid w:val="000772CA"/>
    <w:rsid w:val="00080820"/>
    <w:rsid w:val="00082F6E"/>
    <w:rsid w:val="0008387E"/>
    <w:rsid w:val="0008434D"/>
    <w:rsid w:val="0008574B"/>
    <w:rsid w:val="00086590"/>
    <w:rsid w:val="000870A8"/>
    <w:rsid w:val="000876CD"/>
    <w:rsid w:val="00090AB0"/>
    <w:rsid w:val="00091528"/>
    <w:rsid w:val="0009319B"/>
    <w:rsid w:val="000937B2"/>
    <w:rsid w:val="00093FB3"/>
    <w:rsid w:val="000941A9"/>
    <w:rsid w:val="00094935"/>
    <w:rsid w:val="00094DC9"/>
    <w:rsid w:val="00095466"/>
    <w:rsid w:val="00095695"/>
    <w:rsid w:val="000960E9"/>
    <w:rsid w:val="00096BD6"/>
    <w:rsid w:val="00097440"/>
    <w:rsid w:val="00097503"/>
    <w:rsid w:val="000A0020"/>
    <w:rsid w:val="000A05F3"/>
    <w:rsid w:val="000A2391"/>
    <w:rsid w:val="000A2622"/>
    <w:rsid w:val="000A2AE1"/>
    <w:rsid w:val="000A45BC"/>
    <w:rsid w:val="000A4E9C"/>
    <w:rsid w:val="000A5047"/>
    <w:rsid w:val="000A603E"/>
    <w:rsid w:val="000A72CB"/>
    <w:rsid w:val="000A7B7C"/>
    <w:rsid w:val="000B1327"/>
    <w:rsid w:val="000B1D94"/>
    <w:rsid w:val="000B2885"/>
    <w:rsid w:val="000B2EBB"/>
    <w:rsid w:val="000B3A72"/>
    <w:rsid w:val="000B4CFA"/>
    <w:rsid w:val="000B5A54"/>
    <w:rsid w:val="000B5BC2"/>
    <w:rsid w:val="000B7BFD"/>
    <w:rsid w:val="000C1A5E"/>
    <w:rsid w:val="000C27A1"/>
    <w:rsid w:val="000C3D6C"/>
    <w:rsid w:val="000C4D59"/>
    <w:rsid w:val="000C509A"/>
    <w:rsid w:val="000C5AC3"/>
    <w:rsid w:val="000C77AD"/>
    <w:rsid w:val="000C7AA5"/>
    <w:rsid w:val="000C7BD9"/>
    <w:rsid w:val="000D099F"/>
    <w:rsid w:val="000D0ECE"/>
    <w:rsid w:val="000D33B8"/>
    <w:rsid w:val="000D3FA3"/>
    <w:rsid w:val="000D45A5"/>
    <w:rsid w:val="000D6917"/>
    <w:rsid w:val="000E07FA"/>
    <w:rsid w:val="000E259C"/>
    <w:rsid w:val="000E5332"/>
    <w:rsid w:val="000E579B"/>
    <w:rsid w:val="000E6734"/>
    <w:rsid w:val="000E6D3A"/>
    <w:rsid w:val="000E72F1"/>
    <w:rsid w:val="000E7914"/>
    <w:rsid w:val="000F13DD"/>
    <w:rsid w:val="000F23A1"/>
    <w:rsid w:val="000F2A7C"/>
    <w:rsid w:val="000F40E8"/>
    <w:rsid w:val="000F4986"/>
    <w:rsid w:val="000F4F50"/>
    <w:rsid w:val="000F5741"/>
    <w:rsid w:val="000F6942"/>
    <w:rsid w:val="000F6AE5"/>
    <w:rsid w:val="00100F0B"/>
    <w:rsid w:val="00101535"/>
    <w:rsid w:val="00102BE5"/>
    <w:rsid w:val="00103451"/>
    <w:rsid w:val="0010416D"/>
    <w:rsid w:val="00105C22"/>
    <w:rsid w:val="00106C39"/>
    <w:rsid w:val="001103D3"/>
    <w:rsid w:val="00110B1A"/>
    <w:rsid w:val="00111FC7"/>
    <w:rsid w:val="00112C3F"/>
    <w:rsid w:val="00113FCE"/>
    <w:rsid w:val="001160A5"/>
    <w:rsid w:val="0011619B"/>
    <w:rsid w:val="001176AF"/>
    <w:rsid w:val="00120413"/>
    <w:rsid w:val="00121756"/>
    <w:rsid w:val="001218E0"/>
    <w:rsid w:val="001238CF"/>
    <w:rsid w:val="00126E7E"/>
    <w:rsid w:val="00127A10"/>
    <w:rsid w:val="00127E65"/>
    <w:rsid w:val="00127FFE"/>
    <w:rsid w:val="0013147A"/>
    <w:rsid w:val="00132399"/>
    <w:rsid w:val="00132AD8"/>
    <w:rsid w:val="00133AE6"/>
    <w:rsid w:val="00133FB5"/>
    <w:rsid w:val="00135134"/>
    <w:rsid w:val="0013580A"/>
    <w:rsid w:val="00135C68"/>
    <w:rsid w:val="001360AB"/>
    <w:rsid w:val="001370F8"/>
    <w:rsid w:val="00137500"/>
    <w:rsid w:val="00137601"/>
    <w:rsid w:val="0013773A"/>
    <w:rsid w:val="001403F1"/>
    <w:rsid w:val="0014059A"/>
    <w:rsid w:val="00141C14"/>
    <w:rsid w:val="00144083"/>
    <w:rsid w:val="00145DA8"/>
    <w:rsid w:val="00146401"/>
    <w:rsid w:val="001464DE"/>
    <w:rsid w:val="00147EA6"/>
    <w:rsid w:val="001518C2"/>
    <w:rsid w:val="00152F53"/>
    <w:rsid w:val="00153743"/>
    <w:rsid w:val="0015524B"/>
    <w:rsid w:val="00155B62"/>
    <w:rsid w:val="00156E5A"/>
    <w:rsid w:val="001602F6"/>
    <w:rsid w:val="00161A8C"/>
    <w:rsid w:val="00162B43"/>
    <w:rsid w:val="00162F5C"/>
    <w:rsid w:val="00164B48"/>
    <w:rsid w:val="00164C52"/>
    <w:rsid w:val="001654D2"/>
    <w:rsid w:val="0016629B"/>
    <w:rsid w:val="00171175"/>
    <w:rsid w:val="00171E02"/>
    <w:rsid w:val="00172538"/>
    <w:rsid w:val="00172A1B"/>
    <w:rsid w:val="00176B0F"/>
    <w:rsid w:val="00176E55"/>
    <w:rsid w:val="0017710A"/>
    <w:rsid w:val="00177248"/>
    <w:rsid w:val="00177BE9"/>
    <w:rsid w:val="0018028D"/>
    <w:rsid w:val="00181CC6"/>
    <w:rsid w:val="00182829"/>
    <w:rsid w:val="00185E23"/>
    <w:rsid w:val="00187D33"/>
    <w:rsid w:val="00191820"/>
    <w:rsid w:val="00191BC8"/>
    <w:rsid w:val="00192241"/>
    <w:rsid w:val="00194685"/>
    <w:rsid w:val="00197596"/>
    <w:rsid w:val="00197841"/>
    <w:rsid w:val="001A0494"/>
    <w:rsid w:val="001A058C"/>
    <w:rsid w:val="001A2D01"/>
    <w:rsid w:val="001A321B"/>
    <w:rsid w:val="001A3BF6"/>
    <w:rsid w:val="001A4C87"/>
    <w:rsid w:val="001A5290"/>
    <w:rsid w:val="001A64A4"/>
    <w:rsid w:val="001A6AF1"/>
    <w:rsid w:val="001B0871"/>
    <w:rsid w:val="001B264D"/>
    <w:rsid w:val="001B34B8"/>
    <w:rsid w:val="001B496B"/>
    <w:rsid w:val="001B4D75"/>
    <w:rsid w:val="001C05AD"/>
    <w:rsid w:val="001C3529"/>
    <w:rsid w:val="001C35A7"/>
    <w:rsid w:val="001C3703"/>
    <w:rsid w:val="001C37A4"/>
    <w:rsid w:val="001C6154"/>
    <w:rsid w:val="001C68E0"/>
    <w:rsid w:val="001C7220"/>
    <w:rsid w:val="001C7237"/>
    <w:rsid w:val="001C7C52"/>
    <w:rsid w:val="001D0085"/>
    <w:rsid w:val="001D04AD"/>
    <w:rsid w:val="001D0C9B"/>
    <w:rsid w:val="001D1BAF"/>
    <w:rsid w:val="001D4B0A"/>
    <w:rsid w:val="001D561E"/>
    <w:rsid w:val="001D5F1E"/>
    <w:rsid w:val="001D6FEB"/>
    <w:rsid w:val="001E17BD"/>
    <w:rsid w:val="001E1BE3"/>
    <w:rsid w:val="001E3268"/>
    <w:rsid w:val="001E3417"/>
    <w:rsid w:val="001E3B2D"/>
    <w:rsid w:val="001E3DC7"/>
    <w:rsid w:val="001E547E"/>
    <w:rsid w:val="001E6382"/>
    <w:rsid w:val="001E7573"/>
    <w:rsid w:val="001F1705"/>
    <w:rsid w:val="001F366C"/>
    <w:rsid w:val="001F3AA1"/>
    <w:rsid w:val="001F5B7E"/>
    <w:rsid w:val="001F5ED4"/>
    <w:rsid w:val="001F6900"/>
    <w:rsid w:val="001F7D18"/>
    <w:rsid w:val="00200AF3"/>
    <w:rsid w:val="0020243A"/>
    <w:rsid w:val="002039A7"/>
    <w:rsid w:val="00204C2A"/>
    <w:rsid w:val="00204D2C"/>
    <w:rsid w:val="00206084"/>
    <w:rsid w:val="00206D7D"/>
    <w:rsid w:val="00211648"/>
    <w:rsid w:val="0021240D"/>
    <w:rsid w:val="00212C16"/>
    <w:rsid w:val="00212E17"/>
    <w:rsid w:val="002134D2"/>
    <w:rsid w:val="00216306"/>
    <w:rsid w:val="00217C23"/>
    <w:rsid w:val="00220892"/>
    <w:rsid w:val="00222DE5"/>
    <w:rsid w:val="0022471F"/>
    <w:rsid w:val="00224BF7"/>
    <w:rsid w:val="00224E19"/>
    <w:rsid w:val="0022521A"/>
    <w:rsid w:val="00225B21"/>
    <w:rsid w:val="0022671E"/>
    <w:rsid w:val="002302D3"/>
    <w:rsid w:val="00234096"/>
    <w:rsid w:val="00234990"/>
    <w:rsid w:val="00234CAA"/>
    <w:rsid w:val="00234D6B"/>
    <w:rsid w:val="002367EF"/>
    <w:rsid w:val="00237609"/>
    <w:rsid w:val="00237F85"/>
    <w:rsid w:val="00242BB2"/>
    <w:rsid w:val="00243CFE"/>
    <w:rsid w:val="00244C7D"/>
    <w:rsid w:val="00244E1D"/>
    <w:rsid w:val="002470F6"/>
    <w:rsid w:val="002476EF"/>
    <w:rsid w:val="00247C6C"/>
    <w:rsid w:val="00250E8A"/>
    <w:rsid w:val="002523B9"/>
    <w:rsid w:val="00253B7C"/>
    <w:rsid w:val="00254437"/>
    <w:rsid w:val="0025467D"/>
    <w:rsid w:val="00254D32"/>
    <w:rsid w:val="00256002"/>
    <w:rsid w:val="002562AC"/>
    <w:rsid w:val="002562C5"/>
    <w:rsid w:val="0025685E"/>
    <w:rsid w:val="0025768A"/>
    <w:rsid w:val="00261376"/>
    <w:rsid w:val="002614DE"/>
    <w:rsid w:val="00262D01"/>
    <w:rsid w:val="00264F80"/>
    <w:rsid w:val="00265043"/>
    <w:rsid w:val="00265341"/>
    <w:rsid w:val="002673FD"/>
    <w:rsid w:val="00267487"/>
    <w:rsid w:val="0026774C"/>
    <w:rsid w:val="00273AB1"/>
    <w:rsid w:val="002750CF"/>
    <w:rsid w:val="00275A89"/>
    <w:rsid w:val="002760ED"/>
    <w:rsid w:val="00276CB8"/>
    <w:rsid w:val="00277DE5"/>
    <w:rsid w:val="00281634"/>
    <w:rsid w:val="002819AB"/>
    <w:rsid w:val="00282514"/>
    <w:rsid w:val="002839E5"/>
    <w:rsid w:val="00283E30"/>
    <w:rsid w:val="00283F7F"/>
    <w:rsid w:val="0028421C"/>
    <w:rsid w:val="002856EA"/>
    <w:rsid w:val="0028598D"/>
    <w:rsid w:val="0028606D"/>
    <w:rsid w:val="002901D3"/>
    <w:rsid w:val="00290ABB"/>
    <w:rsid w:val="00291A30"/>
    <w:rsid w:val="0029269E"/>
    <w:rsid w:val="0029298C"/>
    <w:rsid w:val="002979B5"/>
    <w:rsid w:val="002A01E1"/>
    <w:rsid w:val="002A03F9"/>
    <w:rsid w:val="002A15A8"/>
    <w:rsid w:val="002A2798"/>
    <w:rsid w:val="002A3241"/>
    <w:rsid w:val="002A3D4C"/>
    <w:rsid w:val="002A46B1"/>
    <w:rsid w:val="002A6DBA"/>
    <w:rsid w:val="002A7751"/>
    <w:rsid w:val="002A7C89"/>
    <w:rsid w:val="002A7EDE"/>
    <w:rsid w:val="002B1613"/>
    <w:rsid w:val="002B3E85"/>
    <w:rsid w:val="002B5146"/>
    <w:rsid w:val="002B6612"/>
    <w:rsid w:val="002B6F4D"/>
    <w:rsid w:val="002C001F"/>
    <w:rsid w:val="002C02B3"/>
    <w:rsid w:val="002C0F1F"/>
    <w:rsid w:val="002C2508"/>
    <w:rsid w:val="002C32C7"/>
    <w:rsid w:val="002C426B"/>
    <w:rsid w:val="002C49B0"/>
    <w:rsid w:val="002C528F"/>
    <w:rsid w:val="002C55FC"/>
    <w:rsid w:val="002C63C9"/>
    <w:rsid w:val="002C7AD3"/>
    <w:rsid w:val="002C7D6D"/>
    <w:rsid w:val="002C7F11"/>
    <w:rsid w:val="002D0359"/>
    <w:rsid w:val="002D0A2A"/>
    <w:rsid w:val="002D37E2"/>
    <w:rsid w:val="002D3DAF"/>
    <w:rsid w:val="002D4794"/>
    <w:rsid w:val="002D4818"/>
    <w:rsid w:val="002D4BDB"/>
    <w:rsid w:val="002D5DAA"/>
    <w:rsid w:val="002D5F36"/>
    <w:rsid w:val="002D64B1"/>
    <w:rsid w:val="002D7941"/>
    <w:rsid w:val="002D7F08"/>
    <w:rsid w:val="002E2C42"/>
    <w:rsid w:val="002E385C"/>
    <w:rsid w:val="002E3A38"/>
    <w:rsid w:val="002E3EEE"/>
    <w:rsid w:val="002E5D17"/>
    <w:rsid w:val="002E5E3C"/>
    <w:rsid w:val="002E6B16"/>
    <w:rsid w:val="002E6E50"/>
    <w:rsid w:val="002F0361"/>
    <w:rsid w:val="002F0A60"/>
    <w:rsid w:val="002F1514"/>
    <w:rsid w:val="002F22B6"/>
    <w:rsid w:val="002F272F"/>
    <w:rsid w:val="002F2981"/>
    <w:rsid w:val="002F3A2A"/>
    <w:rsid w:val="002F523D"/>
    <w:rsid w:val="002F5F6E"/>
    <w:rsid w:val="002F75F6"/>
    <w:rsid w:val="002F7ADB"/>
    <w:rsid w:val="00300921"/>
    <w:rsid w:val="00300931"/>
    <w:rsid w:val="003016A0"/>
    <w:rsid w:val="003052BD"/>
    <w:rsid w:val="00305612"/>
    <w:rsid w:val="00311469"/>
    <w:rsid w:val="003120F9"/>
    <w:rsid w:val="00312927"/>
    <w:rsid w:val="00312D5D"/>
    <w:rsid w:val="003133E6"/>
    <w:rsid w:val="0031454C"/>
    <w:rsid w:val="00314C4B"/>
    <w:rsid w:val="003154E6"/>
    <w:rsid w:val="00315BCD"/>
    <w:rsid w:val="0031700B"/>
    <w:rsid w:val="00320E8E"/>
    <w:rsid w:val="003218B1"/>
    <w:rsid w:val="00322101"/>
    <w:rsid w:val="0032267E"/>
    <w:rsid w:val="00324896"/>
    <w:rsid w:val="00324A93"/>
    <w:rsid w:val="00324ADB"/>
    <w:rsid w:val="00324DA7"/>
    <w:rsid w:val="00327CC0"/>
    <w:rsid w:val="003303C7"/>
    <w:rsid w:val="00330509"/>
    <w:rsid w:val="003308F4"/>
    <w:rsid w:val="00333924"/>
    <w:rsid w:val="00333D0E"/>
    <w:rsid w:val="00335CD9"/>
    <w:rsid w:val="003364F0"/>
    <w:rsid w:val="0033781B"/>
    <w:rsid w:val="00340BF6"/>
    <w:rsid w:val="0034169E"/>
    <w:rsid w:val="00341897"/>
    <w:rsid w:val="00341B7D"/>
    <w:rsid w:val="00342A7F"/>
    <w:rsid w:val="00342E29"/>
    <w:rsid w:val="00343089"/>
    <w:rsid w:val="00343AA0"/>
    <w:rsid w:val="00343FEB"/>
    <w:rsid w:val="0034750F"/>
    <w:rsid w:val="00351453"/>
    <w:rsid w:val="003515C3"/>
    <w:rsid w:val="00352F05"/>
    <w:rsid w:val="00353E92"/>
    <w:rsid w:val="003567CA"/>
    <w:rsid w:val="003567D8"/>
    <w:rsid w:val="00362357"/>
    <w:rsid w:val="00362FDE"/>
    <w:rsid w:val="00363B65"/>
    <w:rsid w:val="00364094"/>
    <w:rsid w:val="00364428"/>
    <w:rsid w:val="003648F5"/>
    <w:rsid w:val="00364FC5"/>
    <w:rsid w:val="003659EF"/>
    <w:rsid w:val="00366931"/>
    <w:rsid w:val="00366B8B"/>
    <w:rsid w:val="00371930"/>
    <w:rsid w:val="00371A31"/>
    <w:rsid w:val="003724A0"/>
    <w:rsid w:val="003737A1"/>
    <w:rsid w:val="00373F8E"/>
    <w:rsid w:val="00374252"/>
    <w:rsid w:val="00374FE5"/>
    <w:rsid w:val="0037730A"/>
    <w:rsid w:val="00377482"/>
    <w:rsid w:val="00380D52"/>
    <w:rsid w:val="00382463"/>
    <w:rsid w:val="003826B8"/>
    <w:rsid w:val="00383466"/>
    <w:rsid w:val="00383EB0"/>
    <w:rsid w:val="0038413A"/>
    <w:rsid w:val="0038649A"/>
    <w:rsid w:val="00386F62"/>
    <w:rsid w:val="00387079"/>
    <w:rsid w:val="00391658"/>
    <w:rsid w:val="0039254B"/>
    <w:rsid w:val="00392B57"/>
    <w:rsid w:val="00392BE8"/>
    <w:rsid w:val="003942F3"/>
    <w:rsid w:val="0039565D"/>
    <w:rsid w:val="00397378"/>
    <w:rsid w:val="00397663"/>
    <w:rsid w:val="003977BA"/>
    <w:rsid w:val="003A0E11"/>
    <w:rsid w:val="003A2212"/>
    <w:rsid w:val="003A22B0"/>
    <w:rsid w:val="003A25AC"/>
    <w:rsid w:val="003A26A5"/>
    <w:rsid w:val="003A2E3F"/>
    <w:rsid w:val="003A414C"/>
    <w:rsid w:val="003A6057"/>
    <w:rsid w:val="003A7A66"/>
    <w:rsid w:val="003B02B3"/>
    <w:rsid w:val="003B078F"/>
    <w:rsid w:val="003B118F"/>
    <w:rsid w:val="003B1F88"/>
    <w:rsid w:val="003B3ACA"/>
    <w:rsid w:val="003B433C"/>
    <w:rsid w:val="003B4455"/>
    <w:rsid w:val="003B4913"/>
    <w:rsid w:val="003B6B0F"/>
    <w:rsid w:val="003B7C18"/>
    <w:rsid w:val="003B7EAC"/>
    <w:rsid w:val="003B7FC3"/>
    <w:rsid w:val="003C01A3"/>
    <w:rsid w:val="003C0B77"/>
    <w:rsid w:val="003C0E2F"/>
    <w:rsid w:val="003C6813"/>
    <w:rsid w:val="003C761B"/>
    <w:rsid w:val="003D04E1"/>
    <w:rsid w:val="003D1977"/>
    <w:rsid w:val="003D2191"/>
    <w:rsid w:val="003D3509"/>
    <w:rsid w:val="003D3FD8"/>
    <w:rsid w:val="003E04B0"/>
    <w:rsid w:val="003E15D9"/>
    <w:rsid w:val="003E1F12"/>
    <w:rsid w:val="003E2E11"/>
    <w:rsid w:val="003E3E56"/>
    <w:rsid w:val="003E4A97"/>
    <w:rsid w:val="003E59AA"/>
    <w:rsid w:val="003E651D"/>
    <w:rsid w:val="003E789B"/>
    <w:rsid w:val="003E7A14"/>
    <w:rsid w:val="003F09F8"/>
    <w:rsid w:val="003F101D"/>
    <w:rsid w:val="003F10B3"/>
    <w:rsid w:val="003F1C33"/>
    <w:rsid w:val="003F3A0E"/>
    <w:rsid w:val="003F3D85"/>
    <w:rsid w:val="003F6698"/>
    <w:rsid w:val="003F70E4"/>
    <w:rsid w:val="00402285"/>
    <w:rsid w:val="004036DD"/>
    <w:rsid w:val="00403A0D"/>
    <w:rsid w:val="00410069"/>
    <w:rsid w:val="00411526"/>
    <w:rsid w:val="00411AF7"/>
    <w:rsid w:val="00412CB3"/>
    <w:rsid w:val="00412FB7"/>
    <w:rsid w:val="00415D18"/>
    <w:rsid w:val="004160E4"/>
    <w:rsid w:val="00417605"/>
    <w:rsid w:val="00417F0C"/>
    <w:rsid w:val="00420659"/>
    <w:rsid w:val="0042163E"/>
    <w:rsid w:val="004219A3"/>
    <w:rsid w:val="00421FB5"/>
    <w:rsid w:val="004231FF"/>
    <w:rsid w:val="00430A88"/>
    <w:rsid w:val="00430F95"/>
    <w:rsid w:val="00431C34"/>
    <w:rsid w:val="00432E6E"/>
    <w:rsid w:val="00435E19"/>
    <w:rsid w:val="00436312"/>
    <w:rsid w:val="004363BE"/>
    <w:rsid w:val="00436BB4"/>
    <w:rsid w:val="00436D17"/>
    <w:rsid w:val="00436F02"/>
    <w:rsid w:val="00440522"/>
    <w:rsid w:val="00441514"/>
    <w:rsid w:val="00442BD9"/>
    <w:rsid w:val="00443787"/>
    <w:rsid w:val="0044392D"/>
    <w:rsid w:val="00444910"/>
    <w:rsid w:val="004461C8"/>
    <w:rsid w:val="00446B72"/>
    <w:rsid w:val="0044743A"/>
    <w:rsid w:val="0045162B"/>
    <w:rsid w:val="00451B98"/>
    <w:rsid w:val="00451D06"/>
    <w:rsid w:val="00452952"/>
    <w:rsid w:val="0045371B"/>
    <w:rsid w:val="00454544"/>
    <w:rsid w:val="00455123"/>
    <w:rsid w:val="0045536C"/>
    <w:rsid w:val="004554D7"/>
    <w:rsid w:val="00455613"/>
    <w:rsid w:val="00456364"/>
    <w:rsid w:val="0045681F"/>
    <w:rsid w:val="00457DB5"/>
    <w:rsid w:val="00461965"/>
    <w:rsid w:val="00462011"/>
    <w:rsid w:val="0046730B"/>
    <w:rsid w:val="00470115"/>
    <w:rsid w:val="00471818"/>
    <w:rsid w:val="00472599"/>
    <w:rsid w:val="00472F5F"/>
    <w:rsid w:val="004738B7"/>
    <w:rsid w:val="004756C3"/>
    <w:rsid w:val="00477CBA"/>
    <w:rsid w:val="0048147B"/>
    <w:rsid w:val="0048339D"/>
    <w:rsid w:val="0048440D"/>
    <w:rsid w:val="00484E65"/>
    <w:rsid w:val="004851E8"/>
    <w:rsid w:val="00485735"/>
    <w:rsid w:val="00486C61"/>
    <w:rsid w:val="004878D1"/>
    <w:rsid w:val="004908EE"/>
    <w:rsid w:val="00493D79"/>
    <w:rsid w:val="004950EF"/>
    <w:rsid w:val="0049589E"/>
    <w:rsid w:val="00496057"/>
    <w:rsid w:val="0049675C"/>
    <w:rsid w:val="00497003"/>
    <w:rsid w:val="004A0F2D"/>
    <w:rsid w:val="004A1489"/>
    <w:rsid w:val="004A24A5"/>
    <w:rsid w:val="004A2734"/>
    <w:rsid w:val="004A2E80"/>
    <w:rsid w:val="004A328F"/>
    <w:rsid w:val="004A3A4B"/>
    <w:rsid w:val="004A5761"/>
    <w:rsid w:val="004A7917"/>
    <w:rsid w:val="004B23C8"/>
    <w:rsid w:val="004B2B8E"/>
    <w:rsid w:val="004B6EE8"/>
    <w:rsid w:val="004B742B"/>
    <w:rsid w:val="004B7F19"/>
    <w:rsid w:val="004C0F3F"/>
    <w:rsid w:val="004C17B2"/>
    <w:rsid w:val="004C1D72"/>
    <w:rsid w:val="004C307F"/>
    <w:rsid w:val="004C4216"/>
    <w:rsid w:val="004C67BB"/>
    <w:rsid w:val="004C706D"/>
    <w:rsid w:val="004C77A0"/>
    <w:rsid w:val="004C7EE8"/>
    <w:rsid w:val="004D212A"/>
    <w:rsid w:val="004D31EE"/>
    <w:rsid w:val="004D4DBF"/>
    <w:rsid w:val="004D5CFF"/>
    <w:rsid w:val="004D6231"/>
    <w:rsid w:val="004D7CC0"/>
    <w:rsid w:val="004D7F18"/>
    <w:rsid w:val="004E028A"/>
    <w:rsid w:val="004E050E"/>
    <w:rsid w:val="004E216C"/>
    <w:rsid w:val="004E249E"/>
    <w:rsid w:val="004E2ECA"/>
    <w:rsid w:val="004E332D"/>
    <w:rsid w:val="004E4011"/>
    <w:rsid w:val="004E52FF"/>
    <w:rsid w:val="004E5FD6"/>
    <w:rsid w:val="004E69C8"/>
    <w:rsid w:val="004E7664"/>
    <w:rsid w:val="004E7F2A"/>
    <w:rsid w:val="004E7F35"/>
    <w:rsid w:val="004F00B9"/>
    <w:rsid w:val="004F05AC"/>
    <w:rsid w:val="004F0A37"/>
    <w:rsid w:val="004F1A52"/>
    <w:rsid w:val="004F281D"/>
    <w:rsid w:val="004F3438"/>
    <w:rsid w:val="004F4169"/>
    <w:rsid w:val="004F56C7"/>
    <w:rsid w:val="004F5888"/>
    <w:rsid w:val="004F6B85"/>
    <w:rsid w:val="004F7BDE"/>
    <w:rsid w:val="00501937"/>
    <w:rsid w:val="00501C92"/>
    <w:rsid w:val="00503D2C"/>
    <w:rsid w:val="00505199"/>
    <w:rsid w:val="005075D5"/>
    <w:rsid w:val="00507847"/>
    <w:rsid w:val="00510112"/>
    <w:rsid w:val="00510369"/>
    <w:rsid w:val="00510E89"/>
    <w:rsid w:val="005118F0"/>
    <w:rsid w:val="00511E82"/>
    <w:rsid w:val="005120CD"/>
    <w:rsid w:val="0051473E"/>
    <w:rsid w:val="00515F11"/>
    <w:rsid w:val="00516EBF"/>
    <w:rsid w:val="00517C25"/>
    <w:rsid w:val="0052249A"/>
    <w:rsid w:val="00522A19"/>
    <w:rsid w:val="00522CBB"/>
    <w:rsid w:val="00523F6B"/>
    <w:rsid w:val="005242A2"/>
    <w:rsid w:val="00525345"/>
    <w:rsid w:val="0052632B"/>
    <w:rsid w:val="00531983"/>
    <w:rsid w:val="00531E0C"/>
    <w:rsid w:val="00532985"/>
    <w:rsid w:val="00534DF8"/>
    <w:rsid w:val="00535707"/>
    <w:rsid w:val="00535C21"/>
    <w:rsid w:val="00536073"/>
    <w:rsid w:val="00536090"/>
    <w:rsid w:val="0053724C"/>
    <w:rsid w:val="00537F54"/>
    <w:rsid w:val="005400BE"/>
    <w:rsid w:val="0054062E"/>
    <w:rsid w:val="005408F0"/>
    <w:rsid w:val="00540C9D"/>
    <w:rsid w:val="00541E09"/>
    <w:rsid w:val="00542979"/>
    <w:rsid w:val="00543941"/>
    <w:rsid w:val="005442D1"/>
    <w:rsid w:val="00544730"/>
    <w:rsid w:val="00555EB1"/>
    <w:rsid w:val="005560AA"/>
    <w:rsid w:val="00557594"/>
    <w:rsid w:val="00561C0F"/>
    <w:rsid w:val="00562336"/>
    <w:rsid w:val="00562991"/>
    <w:rsid w:val="00563AD8"/>
    <w:rsid w:val="00563B67"/>
    <w:rsid w:val="0056451E"/>
    <w:rsid w:val="00570A02"/>
    <w:rsid w:val="00571BEB"/>
    <w:rsid w:val="00572012"/>
    <w:rsid w:val="00572555"/>
    <w:rsid w:val="0057285F"/>
    <w:rsid w:val="005745E8"/>
    <w:rsid w:val="0057537E"/>
    <w:rsid w:val="00575C7B"/>
    <w:rsid w:val="00576229"/>
    <w:rsid w:val="005807B5"/>
    <w:rsid w:val="00581106"/>
    <w:rsid w:val="0058212D"/>
    <w:rsid w:val="00583698"/>
    <w:rsid w:val="005854B9"/>
    <w:rsid w:val="00585701"/>
    <w:rsid w:val="0058727E"/>
    <w:rsid w:val="005879B9"/>
    <w:rsid w:val="005900E1"/>
    <w:rsid w:val="005913D4"/>
    <w:rsid w:val="00591722"/>
    <w:rsid w:val="00591E59"/>
    <w:rsid w:val="005922DD"/>
    <w:rsid w:val="005927C3"/>
    <w:rsid w:val="00592885"/>
    <w:rsid w:val="00593446"/>
    <w:rsid w:val="00593D24"/>
    <w:rsid w:val="0059502D"/>
    <w:rsid w:val="005966A5"/>
    <w:rsid w:val="00597DA1"/>
    <w:rsid w:val="005A138A"/>
    <w:rsid w:val="005A17B2"/>
    <w:rsid w:val="005A292F"/>
    <w:rsid w:val="005A3B61"/>
    <w:rsid w:val="005A3C90"/>
    <w:rsid w:val="005A45AC"/>
    <w:rsid w:val="005A47FA"/>
    <w:rsid w:val="005A5ACC"/>
    <w:rsid w:val="005A69AD"/>
    <w:rsid w:val="005A7E0A"/>
    <w:rsid w:val="005B1107"/>
    <w:rsid w:val="005B1D03"/>
    <w:rsid w:val="005B271A"/>
    <w:rsid w:val="005B31EF"/>
    <w:rsid w:val="005B3708"/>
    <w:rsid w:val="005B4B25"/>
    <w:rsid w:val="005B4FFA"/>
    <w:rsid w:val="005B54E2"/>
    <w:rsid w:val="005C408B"/>
    <w:rsid w:val="005C4908"/>
    <w:rsid w:val="005C4D40"/>
    <w:rsid w:val="005C52E9"/>
    <w:rsid w:val="005C777E"/>
    <w:rsid w:val="005C780E"/>
    <w:rsid w:val="005C7F33"/>
    <w:rsid w:val="005D0A1A"/>
    <w:rsid w:val="005D1F1E"/>
    <w:rsid w:val="005D40E5"/>
    <w:rsid w:val="005D7DF7"/>
    <w:rsid w:val="005E098C"/>
    <w:rsid w:val="005E0C88"/>
    <w:rsid w:val="005E1909"/>
    <w:rsid w:val="005E1D4F"/>
    <w:rsid w:val="005E26A5"/>
    <w:rsid w:val="005E34B4"/>
    <w:rsid w:val="005E4787"/>
    <w:rsid w:val="005E61D4"/>
    <w:rsid w:val="005E63F3"/>
    <w:rsid w:val="005F10AE"/>
    <w:rsid w:val="005F1563"/>
    <w:rsid w:val="005F2254"/>
    <w:rsid w:val="005F2C08"/>
    <w:rsid w:val="005F5D25"/>
    <w:rsid w:val="005F7496"/>
    <w:rsid w:val="005F7A9D"/>
    <w:rsid w:val="00600F66"/>
    <w:rsid w:val="00600F6D"/>
    <w:rsid w:val="006017A4"/>
    <w:rsid w:val="006018A6"/>
    <w:rsid w:val="00604A4A"/>
    <w:rsid w:val="00605634"/>
    <w:rsid w:val="00606993"/>
    <w:rsid w:val="006079C6"/>
    <w:rsid w:val="00607FF9"/>
    <w:rsid w:val="00610228"/>
    <w:rsid w:val="006109C9"/>
    <w:rsid w:val="0061192B"/>
    <w:rsid w:val="006119FC"/>
    <w:rsid w:val="00611EB0"/>
    <w:rsid w:val="006134B0"/>
    <w:rsid w:val="00614600"/>
    <w:rsid w:val="00614677"/>
    <w:rsid w:val="006152C4"/>
    <w:rsid w:val="00621314"/>
    <w:rsid w:val="00621D9B"/>
    <w:rsid w:val="0062227F"/>
    <w:rsid w:val="00622956"/>
    <w:rsid w:val="00624842"/>
    <w:rsid w:val="00624FB5"/>
    <w:rsid w:val="00624FCE"/>
    <w:rsid w:val="00625754"/>
    <w:rsid w:val="00626486"/>
    <w:rsid w:val="00626830"/>
    <w:rsid w:val="00626B3D"/>
    <w:rsid w:val="00627A5C"/>
    <w:rsid w:val="00631C14"/>
    <w:rsid w:val="0063207D"/>
    <w:rsid w:val="006320AF"/>
    <w:rsid w:val="00632828"/>
    <w:rsid w:val="00633343"/>
    <w:rsid w:val="00633991"/>
    <w:rsid w:val="00634920"/>
    <w:rsid w:val="0064011A"/>
    <w:rsid w:val="006403FB"/>
    <w:rsid w:val="006413C2"/>
    <w:rsid w:val="006419AC"/>
    <w:rsid w:val="006428A6"/>
    <w:rsid w:val="00642C67"/>
    <w:rsid w:val="00642CD3"/>
    <w:rsid w:val="006432C7"/>
    <w:rsid w:val="006435A4"/>
    <w:rsid w:val="0064536E"/>
    <w:rsid w:val="006459B7"/>
    <w:rsid w:val="00645C34"/>
    <w:rsid w:val="00647C6B"/>
    <w:rsid w:val="00650513"/>
    <w:rsid w:val="006519B0"/>
    <w:rsid w:val="00652C70"/>
    <w:rsid w:val="0065311B"/>
    <w:rsid w:val="00653EBA"/>
    <w:rsid w:val="00655784"/>
    <w:rsid w:val="006572A5"/>
    <w:rsid w:val="00657AB5"/>
    <w:rsid w:val="006602F8"/>
    <w:rsid w:val="00663665"/>
    <w:rsid w:val="00664713"/>
    <w:rsid w:val="00665988"/>
    <w:rsid w:val="00665B90"/>
    <w:rsid w:val="00666599"/>
    <w:rsid w:val="00666920"/>
    <w:rsid w:val="00666B34"/>
    <w:rsid w:val="00670D15"/>
    <w:rsid w:val="00671A00"/>
    <w:rsid w:val="006726DF"/>
    <w:rsid w:val="006727D1"/>
    <w:rsid w:val="00673513"/>
    <w:rsid w:val="0067636A"/>
    <w:rsid w:val="00676426"/>
    <w:rsid w:val="006766E5"/>
    <w:rsid w:val="00677962"/>
    <w:rsid w:val="00683594"/>
    <w:rsid w:val="00683856"/>
    <w:rsid w:val="006842E7"/>
    <w:rsid w:val="00684F7C"/>
    <w:rsid w:val="0068645E"/>
    <w:rsid w:val="00686BCB"/>
    <w:rsid w:val="00686BD5"/>
    <w:rsid w:val="006871D8"/>
    <w:rsid w:val="006872A1"/>
    <w:rsid w:val="0069036D"/>
    <w:rsid w:val="0069187D"/>
    <w:rsid w:val="00691B13"/>
    <w:rsid w:val="00691C2C"/>
    <w:rsid w:val="00692785"/>
    <w:rsid w:val="006930B8"/>
    <w:rsid w:val="0069477E"/>
    <w:rsid w:val="00695A08"/>
    <w:rsid w:val="00697DDC"/>
    <w:rsid w:val="00697FE4"/>
    <w:rsid w:val="006A01C1"/>
    <w:rsid w:val="006A079B"/>
    <w:rsid w:val="006A0DFF"/>
    <w:rsid w:val="006A1267"/>
    <w:rsid w:val="006A1591"/>
    <w:rsid w:val="006A15D5"/>
    <w:rsid w:val="006A1F6B"/>
    <w:rsid w:val="006A4143"/>
    <w:rsid w:val="006A4870"/>
    <w:rsid w:val="006A5A3A"/>
    <w:rsid w:val="006A5BAD"/>
    <w:rsid w:val="006A621D"/>
    <w:rsid w:val="006A64BF"/>
    <w:rsid w:val="006A6AD4"/>
    <w:rsid w:val="006A7D4F"/>
    <w:rsid w:val="006B046E"/>
    <w:rsid w:val="006B0A1A"/>
    <w:rsid w:val="006B141F"/>
    <w:rsid w:val="006B172C"/>
    <w:rsid w:val="006B2765"/>
    <w:rsid w:val="006B2B5C"/>
    <w:rsid w:val="006B2DCE"/>
    <w:rsid w:val="006B387C"/>
    <w:rsid w:val="006B5632"/>
    <w:rsid w:val="006B5D50"/>
    <w:rsid w:val="006B6E12"/>
    <w:rsid w:val="006B74C8"/>
    <w:rsid w:val="006C2411"/>
    <w:rsid w:val="006C3449"/>
    <w:rsid w:val="006C42F4"/>
    <w:rsid w:val="006C622B"/>
    <w:rsid w:val="006C66F8"/>
    <w:rsid w:val="006C6A46"/>
    <w:rsid w:val="006D08DC"/>
    <w:rsid w:val="006D1CE6"/>
    <w:rsid w:val="006D2DCF"/>
    <w:rsid w:val="006D3857"/>
    <w:rsid w:val="006D405C"/>
    <w:rsid w:val="006D467E"/>
    <w:rsid w:val="006D4CDA"/>
    <w:rsid w:val="006D5189"/>
    <w:rsid w:val="006D519A"/>
    <w:rsid w:val="006D5B3B"/>
    <w:rsid w:val="006D5D2C"/>
    <w:rsid w:val="006D6059"/>
    <w:rsid w:val="006D6315"/>
    <w:rsid w:val="006D6A2A"/>
    <w:rsid w:val="006D7279"/>
    <w:rsid w:val="006E07A9"/>
    <w:rsid w:val="006E1792"/>
    <w:rsid w:val="006E1B8E"/>
    <w:rsid w:val="006E209A"/>
    <w:rsid w:val="006E260C"/>
    <w:rsid w:val="006E263B"/>
    <w:rsid w:val="006E2E91"/>
    <w:rsid w:val="006E31EF"/>
    <w:rsid w:val="006E3F2B"/>
    <w:rsid w:val="006E3F6B"/>
    <w:rsid w:val="006E465D"/>
    <w:rsid w:val="006E575E"/>
    <w:rsid w:val="006E5B9C"/>
    <w:rsid w:val="006F180F"/>
    <w:rsid w:val="006F1A42"/>
    <w:rsid w:val="006F215C"/>
    <w:rsid w:val="006F2257"/>
    <w:rsid w:val="006F273A"/>
    <w:rsid w:val="006F2836"/>
    <w:rsid w:val="006F5931"/>
    <w:rsid w:val="00704474"/>
    <w:rsid w:val="0070468E"/>
    <w:rsid w:val="00704731"/>
    <w:rsid w:val="007049F8"/>
    <w:rsid w:val="00704D4D"/>
    <w:rsid w:val="00706DC6"/>
    <w:rsid w:val="0070759B"/>
    <w:rsid w:val="007107E1"/>
    <w:rsid w:val="00712065"/>
    <w:rsid w:val="0071229C"/>
    <w:rsid w:val="00713AC3"/>
    <w:rsid w:val="00713DDC"/>
    <w:rsid w:val="00715DE6"/>
    <w:rsid w:val="00720D1C"/>
    <w:rsid w:val="00721033"/>
    <w:rsid w:val="0072499E"/>
    <w:rsid w:val="00726996"/>
    <w:rsid w:val="00726EC1"/>
    <w:rsid w:val="007274E9"/>
    <w:rsid w:val="007312D8"/>
    <w:rsid w:val="00731DC1"/>
    <w:rsid w:val="00731FE9"/>
    <w:rsid w:val="007325DC"/>
    <w:rsid w:val="00732C1F"/>
    <w:rsid w:val="00734A64"/>
    <w:rsid w:val="0073601C"/>
    <w:rsid w:val="00736C7F"/>
    <w:rsid w:val="00737254"/>
    <w:rsid w:val="0074080B"/>
    <w:rsid w:val="00741FCF"/>
    <w:rsid w:val="0074274D"/>
    <w:rsid w:val="00742B9D"/>
    <w:rsid w:val="007445CA"/>
    <w:rsid w:val="00744AEA"/>
    <w:rsid w:val="007479B5"/>
    <w:rsid w:val="007508D4"/>
    <w:rsid w:val="00752C25"/>
    <w:rsid w:val="00753ADD"/>
    <w:rsid w:val="00754E6A"/>
    <w:rsid w:val="00755B19"/>
    <w:rsid w:val="00757160"/>
    <w:rsid w:val="00760533"/>
    <w:rsid w:val="00760E58"/>
    <w:rsid w:val="00760E6B"/>
    <w:rsid w:val="0076110C"/>
    <w:rsid w:val="00761870"/>
    <w:rsid w:val="00761EEB"/>
    <w:rsid w:val="0076321A"/>
    <w:rsid w:val="0076383D"/>
    <w:rsid w:val="00763AF6"/>
    <w:rsid w:val="00764DF8"/>
    <w:rsid w:val="00767166"/>
    <w:rsid w:val="007711CC"/>
    <w:rsid w:val="007721C2"/>
    <w:rsid w:val="007722CB"/>
    <w:rsid w:val="00774A7F"/>
    <w:rsid w:val="007762B5"/>
    <w:rsid w:val="00776B15"/>
    <w:rsid w:val="007804DE"/>
    <w:rsid w:val="0078114F"/>
    <w:rsid w:val="007822AB"/>
    <w:rsid w:val="00783ED0"/>
    <w:rsid w:val="00785767"/>
    <w:rsid w:val="00786EC3"/>
    <w:rsid w:val="00787814"/>
    <w:rsid w:val="007878FC"/>
    <w:rsid w:val="00787F0F"/>
    <w:rsid w:val="0079095F"/>
    <w:rsid w:val="0079182A"/>
    <w:rsid w:val="00792ACA"/>
    <w:rsid w:val="00792FAA"/>
    <w:rsid w:val="00794B9C"/>
    <w:rsid w:val="007A0BD8"/>
    <w:rsid w:val="007A1F5C"/>
    <w:rsid w:val="007A224B"/>
    <w:rsid w:val="007A4FE5"/>
    <w:rsid w:val="007A756A"/>
    <w:rsid w:val="007A7A04"/>
    <w:rsid w:val="007B0548"/>
    <w:rsid w:val="007B0586"/>
    <w:rsid w:val="007B42A5"/>
    <w:rsid w:val="007B513F"/>
    <w:rsid w:val="007B5283"/>
    <w:rsid w:val="007B6551"/>
    <w:rsid w:val="007B6851"/>
    <w:rsid w:val="007B74A2"/>
    <w:rsid w:val="007C0B52"/>
    <w:rsid w:val="007C0FED"/>
    <w:rsid w:val="007C130C"/>
    <w:rsid w:val="007C29F0"/>
    <w:rsid w:val="007C2CCF"/>
    <w:rsid w:val="007C3D67"/>
    <w:rsid w:val="007C41A9"/>
    <w:rsid w:val="007C4758"/>
    <w:rsid w:val="007C4796"/>
    <w:rsid w:val="007C6171"/>
    <w:rsid w:val="007C6E11"/>
    <w:rsid w:val="007C6F88"/>
    <w:rsid w:val="007C70CF"/>
    <w:rsid w:val="007C777F"/>
    <w:rsid w:val="007D0160"/>
    <w:rsid w:val="007D03AE"/>
    <w:rsid w:val="007D3333"/>
    <w:rsid w:val="007D3793"/>
    <w:rsid w:val="007D3CBE"/>
    <w:rsid w:val="007D4A35"/>
    <w:rsid w:val="007D4E2C"/>
    <w:rsid w:val="007D54FE"/>
    <w:rsid w:val="007D5883"/>
    <w:rsid w:val="007D5BBD"/>
    <w:rsid w:val="007E16D2"/>
    <w:rsid w:val="007E1796"/>
    <w:rsid w:val="007E1A70"/>
    <w:rsid w:val="007E3551"/>
    <w:rsid w:val="007E56E5"/>
    <w:rsid w:val="007E6835"/>
    <w:rsid w:val="007E6D33"/>
    <w:rsid w:val="007E7DCC"/>
    <w:rsid w:val="007F0C6F"/>
    <w:rsid w:val="007F2426"/>
    <w:rsid w:val="007F5ADE"/>
    <w:rsid w:val="007F64D5"/>
    <w:rsid w:val="007F6931"/>
    <w:rsid w:val="007F74C3"/>
    <w:rsid w:val="007F77D8"/>
    <w:rsid w:val="007F7EE7"/>
    <w:rsid w:val="008003E6"/>
    <w:rsid w:val="00800B49"/>
    <w:rsid w:val="0080189E"/>
    <w:rsid w:val="00801AA9"/>
    <w:rsid w:val="00801AB3"/>
    <w:rsid w:val="008047BA"/>
    <w:rsid w:val="00805517"/>
    <w:rsid w:val="00805E52"/>
    <w:rsid w:val="00806880"/>
    <w:rsid w:val="00806E24"/>
    <w:rsid w:val="0080776D"/>
    <w:rsid w:val="008107BD"/>
    <w:rsid w:val="008121D9"/>
    <w:rsid w:val="0081280E"/>
    <w:rsid w:val="00813998"/>
    <w:rsid w:val="008143D8"/>
    <w:rsid w:val="00815061"/>
    <w:rsid w:val="008212EF"/>
    <w:rsid w:val="0082189A"/>
    <w:rsid w:val="008218E5"/>
    <w:rsid w:val="00822691"/>
    <w:rsid w:val="00823E3F"/>
    <w:rsid w:val="00823FAF"/>
    <w:rsid w:val="0082743B"/>
    <w:rsid w:val="00832194"/>
    <w:rsid w:val="00832C89"/>
    <w:rsid w:val="00834350"/>
    <w:rsid w:val="008348C7"/>
    <w:rsid w:val="00837612"/>
    <w:rsid w:val="00840D7B"/>
    <w:rsid w:val="008425D8"/>
    <w:rsid w:val="008445FD"/>
    <w:rsid w:val="008453DC"/>
    <w:rsid w:val="00845453"/>
    <w:rsid w:val="00846100"/>
    <w:rsid w:val="00847143"/>
    <w:rsid w:val="0085115B"/>
    <w:rsid w:val="00851438"/>
    <w:rsid w:val="00854505"/>
    <w:rsid w:val="008546FF"/>
    <w:rsid w:val="008557A4"/>
    <w:rsid w:val="0085734F"/>
    <w:rsid w:val="00857943"/>
    <w:rsid w:val="0086194D"/>
    <w:rsid w:val="00861CCE"/>
    <w:rsid w:val="00862267"/>
    <w:rsid w:val="0087060D"/>
    <w:rsid w:val="00870A3D"/>
    <w:rsid w:val="008711E5"/>
    <w:rsid w:val="00871679"/>
    <w:rsid w:val="00871BA7"/>
    <w:rsid w:val="0087207F"/>
    <w:rsid w:val="00874948"/>
    <w:rsid w:val="00875A56"/>
    <w:rsid w:val="008765D8"/>
    <w:rsid w:val="0087718D"/>
    <w:rsid w:val="008821C2"/>
    <w:rsid w:val="00882613"/>
    <w:rsid w:val="00883A13"/>
    <w:rsid w:val="008852C3"/>
    <w:rsid w:val="00886227"/>
    <w:rsid w:val="00887120"/>
    <w:rsid w:val="008878DB"/>
    <w:rsid w:val="00887DBC"/>
    <w:rsid w:val="00890D4B"/>
    <w:rsid w:val="00890F6C"/>
    <w:rsid w:val="00891012"/>
    <w:rsid w:val="00891715"/>
    <w:rsid w:val="00892434"/>
    <w:rsid w:val="00892F6C"/>
    <w:rsid w:val="00897CB9"/>
    <w:rsid w:val="008A059B"/>
    <w:rsid w:val="008A15F0"/>
    <w:rsid w:val="008A1AAF"/>
    <w:rsid w:val="008A3F70"/>
    <w:rsid w:val="008A50C4"/>
    <w:rsid w:val="008A5669"/>
    <w:rsid w:val="008A6883"/>
    <w:rsid w:val="008A6A6C"/>
    <w:rsid w:val="008A6EB2"/>
    <w:rsid w:val="008A6F50"/>
    <w:rsid w:val="008A7259"/>
    <w:rsid w:val="008A77E3"/>
    <w:rsid w:val="008A7F54"/>
    <w:rsid w:val="008B20F1"/>
    <w:rsid w:val="008B2620"/>
    <w:rsid w:val="008B2900"/>
    <w:rsid w:val="008B29E0"/>
    <w:rsid w:val="008B4141"/>
    <w:rsid w:val="008B42EA"/>
    <w:rsid w:val="008B4E20"/>
    <w:rsid w:val="008B7C59"/>
    <w:rsid w:val="008C316A"/>
    <w:rsid w:val="008C34BE"/>
    <w:rsid w:val="008C3A48"/>
    <w:rsid w:val="008C3F3E"/>
    <w:rsid w:val="008C57A2"/>
    <w:rsid w:val="008D33B7"/>
    <w:rsid w:val="008D3480"/>
    <w:rsid w:val="008D3541"/>
    <w:rsid w:val="008D3622"/>
    <w:rsid w:val="008D3C42"/>
    <w:rsid w:val="008D50C5"/>
    <w:rsid w:val="008E00F0"/>
    <w:rsid w:val="008E02D9"/>
    <w:rsid w:val="008E1200"/>
    <w:rsid w:val="008E321B"/>
    <w:rsid w:val="008E341B"/>
    <w:rsid w:val="008E5B57"/>
    <w:rsid w:val="008E746E"/>
    <w:rsid w:val="008F0B76"/>
    <w:rsid w:val="008F0D86"/>
    <w:rsid w:val="008F1445"/>
    <w:rsid w:val="008F159F"/>
    <w:rsid w:val="008F1E40"/>
    <w:rsid w:val="008F2058"/>
    <w:rsid w:val="008F696C"/>
    <w:rsid w:val="008F7521"/>
    <w:rsid w:val="00901442"/>
    <w:rsid w:val="0090269C"/>
    <w:rsid w:val="009061C1"/>
    <w:rsid w:val="00907493"/>
    <w:rsid w:val="009078DB"/>
    <w:rsid w:val="00907FD6"/>
    <w:rsid w:val="00910ED8"/>
    <w:rsid w:val="009113F2"/>
    <w:rsid w:val="009122FC"/>
    <w:rsid w:val="00912680"/>
    <w:rsid w:val="00913371"/>
    <w:rsid w:val="009138E2"/>
    <w:rsid w:val="00915330"/>
    <w:rsid w:val="00915637"/>
    <w:rsid w:val="00915C35"/>
    <w:rsid w:val="00916F0C"/>
    <w:rsid w:val="0091763E"/>
    <w:rsid w:val="00917935"/>
    <w:rsid w:val="0092017B"/>
    <w:rsid w:val="0092027E"/>
    <w:rsid w:val="00920501"/>
    <w:rsid w:val="00920556"/>
    <w:rsid w:val="009209FB"/>
    <w:rsid w:val="00921799"/>
    <w:rsid w:val="009218AA"/>
    <w:rsid w:val="00921F80"/>
    <w:rsid w:val="0092210D"/>
    <w:rsid w:val="009222E5"/>
    <w:rsid w:val="00922791"/>
    <w:rsid w:val="009229E8"/>
    <w:rsid w:val="00923FD6"/>
    <w:rsid w:val="00924D4E"/>
    <w:rsid w:val="00925A8A"/>
    <w:rsid w:val="00926337"/>
    <w:rsid w:val="00926C27"/>
    <w:rsid w:val="00926F33"/>
    <w:rsid w:val="00930CEC"/>
    <w:rsid w:val="0093103D"/>
    <w:rsid w:val="00931B32"/>
    <w:rsid w:val="0093231E"/>
    <w:rsid w:val="0093255B"/>
    <w:rsid w:val="00932D27"/>
    <w:rsid w:val="0093347B"/>
    <w:rsid w:val="00933D8A"/>
    <w:rsid w:val="0093462A"/>
    <w:rsid w:val="009354E5"/>
    <w:rsid w:val="0093628C"/>
    <w:rsid w:val="009362CB"/>
    <w:rsid w:val="00936455"/>
    <w:rsid w:val="00936C02"/>
    <w:rsid w:val="00936D12"/>
    <w:rsid w:val="00936EFC"/>
    <w:rsid w:val="009378ED"/>
    <w:rsid w:val="00937EEE"/>
    <w:rsid w:val="0094134F"/>
    <w:rsid w:val="00941433"/>
    <w:rsid w:val="009418BA"/>
    <w:rsid w:val="00942F28"/>
    <w:rsid w:val="00943209"/>
    <w:rsid w:val="009437F7"/>
    <w:rsid w:val="0094400D"/>
    <w:rsid w:val="00944947"/>
    <w:rsid w:val="009450DA"/>
    <w:rsid w:val="009459E0"/>
    <w:rsid w:val="00946037"/>
    <w:rsid w:val="009461AB"/>
    <w:rsid w:val="00947F34"/>
    <w:rsid w:val="009509D3"/>
    <w:rsid w:val="00951BAC"/>
    <w:rsid w:val="00951DDC"/>
    <w:rsid w:val="00952B78"/>
    <w:rsid w:val="00955D37"/>
    <w:rsid w:val="009566FA"/>
    <w:rsid w:val="00956A88"/>
    <w:rsid w:val="00956D62"/>
    <w:rsid w:val="009574B3"/>
    <w:rsid w:val="0096361E"/>
    <w:rsid w:val="00963ECE"/>
    <w:rsid w:val="00964270"/>
    <w:rsid w:val="009643E8"/>
    <w:rsid w:val="00965553"/>
    <w:rsid w:val="009675FB"/>
    <w:rsid w:val="009677C2"/>
    <w:rsid w:val="00970DED"/>
    <w:rsid w:val="0097161E"/>
    <w:rsid w:val="00971736"/>
    <w:rsid w:val="0097236F"/>
    <w:rsid w:val="00972906"/>
    <w:rsid w:val="0097424F"/>
    <w:rsid w:val="00975BF3"/>
    <w:rsid w:val="00976E5F"/>
    <w:rsid w:val="00976F47"/>
    <w:rsid w:val="009819A4"/>
    <w:rsid w:val="009838BC"/>
    <w:rsid w:val="009844AE"/>
    <w:rsid w:val="009850A2"/>
    <w:rsid w:val="009862DB"/>
    <w:rsid w:val="009864F1"/>
    <w:rsid w:val="0098736C"/>
    <w:rsid w:val="00991D80"/>
    <w:rsid w:val="0099273D"/>
    <w:rsid w:val="00993050"/>
    <w:rsid w:val="009942A9"/>
    <w:rsid w:val="009950B9"/>
    <w:rsid w:val="00995FE6"/>
    <w:rsid w:val="00996CCE"/>
    <w:rsid w:val="00996D0C"/>
    <w:rsid w:val="00997F48"/>
    <w:rsid w:val="009A0E8F"/>
    <w:rsid w:val="009A2278"/>
    <w:rsid w:val="009A22D2"/>
    <w:rsid w:val="009A3D69"/>
    <w:rsid w:val="009A4821"/>
    <w:rsid w:val="009A73FE"/>
    <w:rsid w:val="009B0AD3"/>
    <w:rsid w:val="009B0C6D"/>
    <w:rsid w:val="009B0F7C"/>
    <w:rsid w:val="009B3321"/>
    <w:rsid w:val="009B35F6"/>
    <w:rsid w:val="009B3658"/>
    <w:rsid w:val="009B56C3"/>
    <w:rsid w:val="009B63B9"/>
    <w:rsid w:val="009B76DE"/>
    <w:rsid w:val="009C1B11"/>
    <w:rsid w:val="009C33B6"/>
    <w:rsid w:val="009C3DD6"/>
    <w:rsid w:val="009C5163"/>
    <w:rsid w:val="009C51E7"/>
    <w:rsid w:val="009C53EA"/>
    <w:rsid w:val="009C5D23"/>
    <w:rsid w:val="009C6395"/>
    <w:rsid w:val="009C6E82"/>
    <w:rsid w:val="009C6F86"/>
    <w:rsid w:val="009D0244"/>
    <w:rsid w:val="009D14D4"/>
    <w:rsid w:val="009D25AB"/>
    <w:rsid w:val="009D2ECA"/>
    <w:rsid w:val="009D3072"/>
    <w:rsid w:val="009D31DA"/>
    <w:rsid w:val="009D4264"/>
    <w:rsid w:val="009D644B"/>
    <w:rsid w:val="009D64F7"/>
    <w:rsid w:val="009D6C9D"/>
    <w:rsid w:val="009D7D9D"/>
    <w:rsid w:val="009E0055"/>
    <w:rsid w:val="009E09B2"/>
    <w:rsid w:val="009E3497"/>
    <w:rsid w:val="009E4AFE"/>
    <w:rsid w:val="009E50E2"/>
    <w:rsid w:val="009E53CC"/>
    <w:rsid w:val="009E666E"/>
    <w:rsid w:val="009E68A9"/>
    <w:rsid w:val="009E6975"/>
    <w:rsid w:val="009E69EB"/>
    <w:rsid w:val="009F0EC9"/>
    <w:rsid w:val="009F145E"/>
    <w:rsid w:val="009F179F"/>
    <w:rsid w:val="009F3955"/>
    <w:rsid w:val="009F4E04"/>
    <w:rsid w:val="009F798E"/>
    <w:rsid w:val="009F79B7"/>
    <w:rsid w:val="00A003B3"/>
    <w:rsid w:val="00A0068F"/>
    <w:rsid w:val="00A00FCF"/>
    <w:rsid w:val="00A019D3"/>
    <w:rsid w:val="00A046A8"/>
    <w:rsid w:val="00A06451"/>
    <w:rsid w:val="00A10786"/>
    <w:rsid w:val="00A10B27"/>
    <w:rsid w:val="00A10E1E"/>
    <w:rsid w:val="00A10F42"/>
    <w:rsid w:val="00A11708"/>
    <w:rsid w:val="00A12557"/>
    <w:rsid w:val="00A138B1"/>
    <w:rsid w:val="00A15E5E"/>
    <w:rsid w:val="00A1624C"/>
    <w:rsid w:val="00A17B1F"/>
    <w:rsid w:val="00A20251"/>
    <w:rsid w:val="00A21495"/>
    <w:rsid w:val="00A229AD"/>
    <w:rsid w:val="00A2372C"/>
    <w:rsid w:val="00A24059"/>
    <w:rsid w:val="00A24DC0"/>
    <w:rsid w:val="00A25908"/>
    <w:rsid w:val="00A27292"/>
    <w:rsid w:val="00A2739B"/>
    <w:rsid w:val="00A27D0D"/>
    <w:rsid w:val="00A27D1C"/>
    <w:rsid w:val="00A30B7C"/>
    <w:rsid w:val="00A32208"/>
    <w:rsid w:val="00A3228D"/>
    <w:rsid w:val="00A33B25"/>
    <w:rsid w:val="00A3554B"/>
    <w:rsid w:val="00A35741"/>
    <w:rsid w:val="00A35AE6"/>
    <w:rsid w:val="00A40165"/>
    <w:rsid w:val="00A40570"/>
    <w:rsid w:val="00A40ADD"/>
    <w:rsid w:val="00A41BDC"/>
    <w:rsid w:val="00A41EA6"/>
    <w:rsid w:val="00A41FDE"/>
    <w:rsid w:val="00A43EAB"/>
    <w:rsid w:val="00A44790"/>
    <w:rsid w:val="00A44A59"/>
    <w:rsid w:val="00A453D9"/>
    <w:rsid w:val="00A4588E"/>
    <w:rsid w:val="00A45C61"/>
    <w:rsid w:val="00A46DB9"/>
    <w:rsid w:val="00A4749D"/>
    <w:rsid w:val="00A47763"/>
    <w:rsid w:val="00A50028"/>
    <w:rsid w:val="00A50447"/>
    <w:rsid w:val="00A512AA"/>
    <w:rsid w:val="00A516EB"/>
    <w:rsid w:val="00A51953"/>
    <w:rsid w:val="00A519A9"/>
    <w:rsid w:val="00A51CBD"/>
    <w:rsid w:val="00A536F8"/>
    <w:rsid w:val="00A559B2"/>
    <w:rsid w:val="00A55FB5"/>
    <w:rsid w:val="00A561A0"/>
    <w:rsid w:val="00A57795"/>
    <w:rsid w:val="00A60AC0"/>
    <w:rsid w:val="00A614AA"/>
    <w:rsid w:val="00A61CFD"/>
    <w:rsid w:val="00A61E73"/>
    <w:rsid w:val="00A62B71"/>
    <w:rsid w:val="00A633F2"/>
    <w:rsid w:val="00A6495F"/>
    <w:rsid w:val="00A64DE9"/>
    <w:rsid w:val="00A65AAE"/>
    <w:rsid w:val="00A65CC8"/>
    <w:rsid w:val="00A66417"/>
    <w:rsid w:val="00A70A1E"/>
    <w:rsid w:val="00A70D0A"/>
    <w:rsid w:val="00A71530"/>
    <w:rsid w:val="00A72721"/>
    <w:rsid w:val="00A73E0B"/>
    <w:rsid w:val="00A75860"/>
    <w:rsid w:val="00A75917"/>
    <w:rsid w:val="00A7619D"/>
    <w:rsid w:val="00A764B1"/>
    <w:rsid w:val="00A77479"/>
    <w:rsid w:val="00A77571"/>
    <w:rsid w:val="00A84281"/>
    <w:rsid w:val="00A84A28"/>
    <w:rsid w:val="00A84FAB"/>
    <w:rsid w:val="00A873E5"/>
    <w:rsid w:val="00A87408"/>
    <w:rsid w:val="00A87DBE"/>
    <w:rsid w:val="00A87E36"/>
    <w:rsid w:val="00A906BE"/>
    <w:rsid w:val="00A90D91"/>
    <w:rsid w:val="00A90DB9"/>
    <w:rsid w:val="00A912EA"/>
    <w:rsid w:val="00A929D8"/>
    <w:rsid w:val="00A938E4"/>
    <w:rsid w:val="00A95CE3"/>
    <w:rsid w:val="00A95F85"/>
    <w:rsid w:val="00A9670A"/>
    <w:rsid w:val="00AA0A1F"/>
    <w:rsid w:val="00AA10CB"/>
    <w:rsid w:val="00AA1569"/>
    <w:rsid w:val="00AA26F9"/>
    <w:rsid w:val="00AA3E83"/>
    <w:rsid w:val="00AA6593"/>
    <w:rsid w:val="00AB1A40"/>
    <w:rsid w:val="00AB2AE6"/>
    <w:rsid w:val="00AB2F1F"/>
    <w:rsid w:val="00AB3224"/>
    <w:rsid w:val="00AB3752"/>
    <w:rsid w:val="00AB64B5"/>
    <w:rsid w:val="00AB66B0"/>
    <w:rsid w:val="00AB6C8B"/>
    <w:rsid w:val="00AC004B"/>
    <w:rsid w:val="00AC0CBA"/>
    <w:rsid w:val="00AC0D6A"/>
    <w:rsid w:val="00AC16EC"/>
    <w:rsid w:val="00AC1A16"/>
    <w:rsid w:val="00AC2B2A"/>
    <w:rsid w:val="00AC2D2B"/>
    <w:rsid w:val="00AC49D4"/>
    <w:rsid w:val="00AC599A"/>
    <w:rsid w:val="00AD324D"/>
    <w:rsid w:val="00AD5BAE"/>
    <w:rsid w:val="00AD6E8C"/>
    <w:rsid w:val="00AD76B7"/>
    <w:rsid w:val="00AD7DD0"/>
    <w:rsid w:val="00AE0511"/>
    <w:rsid w:val="00AE14A8"/>
    <w:rsid w:val="00AE163C"/>
    <w:rsid w:val="00AE4344"/>
    <w:rsid w:val="00AE458C"/>
    <w:rsid w:val="00AE4711"/>
    <w:rsid w:val="00AE47F9"/>
    <w:rsid w:val="00AE4CD9"/>
    <w:rsid w:val="00AE4EAD"/>
    <w:rsid w:val="00AE5898"/>
    <w:rsid w:val="00AE5D7E"/>
    <w:rsid w:val="00AE653C"/>
    <w:rsid w:val="00AF0D38"/>
    <w:rsid w:val="00AF1A62"/>
    <w:rsid w:val="00AF1B3A"/>
    <w:rsid w:val="00AF2158"/>
    <w:rsid w:val="00AF2955"/>
    <w:rsid w:val="00AF296A"/>
    <w:rsid w:val="00AF603E"/>
    <w:rsid w:val="00AF69CC"/>
    <w:rsid w:val="00AF6ECE"/>
    <w:rsid w:val="00B00E90"/>
    <w:rsid w:val="00B014F5"/>
    <w:rsid w:val="00B0177E"/>
    <w:rsid w:val="00B025BE"/>
    <w:rsid w:val="00B0292C"/>
    <w:rsid w:val="00B0339E"/>
    <w:rsid w:val="00B033C0"/>
    <w:rsid w:val="00B04033"/>
    <w:rsid w:val="00B0589E"/>
    <w:rsid w:val="00B06359"/>
    <w:rsid w:val="00B069AA"/>
    <w:rsid w:val="00B07505"/>
    <w:rsid w:val="00B10B60"/>
    <w:rsid w:val="00B121CB"/>
    <w:rsid w:val="00B123F3"/>
    <w:rsid w:val="00B129B3"/>
    <w:rsid w:val="00B13559"/>
    <w:rsid w:val="00B16812"/>
    <w:rsid w:val="00B168C8"/>
    <w:rsid w:val="00B16A9A"/>
    <w:rsid w:val="00B16F74"/>
    <w:rsid w:val="00B20AC9"/>
    <w:rsid w:val="00B2160B"/>
    <w:rsid w:val="00B217B5"/>
    <w:rsid w:val="00B234DA"/>
    <w:rsid w:val="00B252DE"/>
    <w:rsid w:val="00B253B7"/>
    <w:rsid w:val="00B25BA4"/>
    <w:rsid w:val="00B26899"/>
    <w:rsid w:val="00B269E9"/>
    <w:rsid w:val="00B303E6"/>
    <w:rsid w:val="00B31AC4"/>
    <w:rsid w:val="00B3282F"/>
    <w:rsid w:val="00B32D0C"/>
    <w:rsid w:val="00B3342B"/>
    <w:rsid w:val="00B34098"/>
    <w:rsid w:val="00B34585"/>
    <w:rsid w:val="00B35E1E"/>
    <w:rsid w:val="00B36B3A"/>
    <w:rsid w:val="00B40C5E"/>
    <w:rsid w:val="00B43A80"/>
    <w:rsid w:val="00B4412B"/>
    <w:rsid w:val="00B44624"/>
    <w:rsid w:val="00B44EA4"/>
    <w:rsid w:val="00B44F3A"/>
    <w:rsid w:val="00B458D7"/>
    <w:rsid w:val="00B45C72"/>
    <w:rsid w:val="00B461EE"/>
    <w:rsid w:val="00B467BC"/>
    <w:rsid w:val="00B47584"/>
    <w:rsid w:val="00B47C68"/>
    <w:rsid w:val="00B510FC"/>
    <w:rsid w:val="00B524BB"/>
    <w:rsid w:val="00B52611"/>
    <w:rsid w:val="00B53C18"/>
    <w:rsid w:val="00B5663A"/>
    <w:rsid w:val="00B56739"/>
    <w:rsid w:val="00B56E8B"/>
    <w:rsid w:val="00B611FE"/>
    <w:rsid w:val="00B61236"/>
    <w:rsid w:val="00B61451"/>
    <w:rsid w:val="00B61759"/>
    <w:rsid w:val="00B61824"/>
    <w:rsid w:val="00B6189E"/>
    <w:rsid w:val="00B61D88"/>
    <w:rsid w:val="00B62C8C"/>
    <w:rsid w:val="00B6419C"/>
    <w:rsid w:val="00B64235"/>
    <w:rsid w:val="00B646D9"/>
    <w:rsid w:val="00B655D1"/>
    <w:rsid w:val="00B65E3E"/>
    <w:rsid w:val="00B665D4"/>
    <w:rsid w:val="00B70486"/>
    <w:rsid w:val="00B709BD"/>
    <w:rsid w:val="00B71103"/>
    <w:rsid w:val="00B71FDB"/>
    <w:rsid w:val="00B7215F"/>
    <w:rsid w:val="00B72545"/>
    <w:rsid w:val="00B72ADF"/>
    <w:rsid w:val="00B73BD9"/>
    <w:rsid w:val="00B75193"/>
    <w:rsid w:val="00B77C2C"/>
    <w:rsid w:val="00B811F1"/>
    <w:rsid w:val="00B813C7"/>
    <w:rsid w:val="00B81930"/>
    <w:rsid w:val="00B82A09"/>
    <w:rsid w:val="00B82D8D"/>
    <w:rsid w:val="00B83F54"/>
    <w:rsid w:val="00B83F6B"/>
    <w:rsid w:val="00B84C55"/>
    <w:rsid w:val="00B85DBC"/>
    <w:rsid w:val="00B862A1"/>
    <w:rsid w:val="00B86FF3"/>
    <w:rsid w:val="00B87268"/>
    <w:rsid w:val="00B87D84"/>
    <w:rsid w:val="00B91077"/>
    <w:rsid w:val="00B960D1"/>
    <w:rsid w:val="00B96DD1"/>
    <w:rsid w:val="00BA0326"/>
    <w:rsid w:val="00BA0F49"/>
    <w:rsid w:val="00BA1548"/>
    <w:rsid w:val="00BA166B"/>
    <w:rsid w:val="00BA2226"/>
    <w:rsid w:val="00BA3DBD"/>
    <w:rsid w:val="00BA4832"/>
    <w:rsid w:val="00BA486A"/>
    <w:rsid w:val="00BA503C"/>
    <w:rsid w:val="00BB0E14"/>
    <w:rsid w:val="00BB205C"/>
    <w:rsid w:val="00BB2376"/>
    <w:rsid w:val="00BB2A8A"/>
    <w:rsid w:val="00BB3368"/>
    <w:rsid w:val="00BB3C7B"/>
    <w:rsid w:val="00BB5C37"/>
    <w:rsid w:val="00BB6BCB"/>
    <w:rsid w:val="00BB75D4"/>
    <w:rsid w:val="00BC01FA"/>
    <w:rsid w:val="00BC2E39"/>
    <w:rsid w:val="00BC3A4A"/>
    <w:rsid w:val="00BC3DE4"/>
    <w:rsid w:val="00BC4A5B"/>
    <w:rsid w:val="00BC64C0"/>
    <w:rsid w:val="00BD1135"/>
    <w:rsid w:val="00BD2513"/>
    <w:rsid w:val="00BD3D69"/>
    <w:rsid w:val="00BD46EB"/>
    <w:rsid w:val="00BD4F9D"/>
    <w:rsid w:val="00BD5149"/>
    <w:rsid w:val="00BD6306"/>
    <w:rsid w:val="00BD7982"/>
    <w:rsid w:val="00BE11AD"/>
    <w:rsid w:val="00BE2FD2"/>
    <w:rsid w:val="00BE2FD3"/>
    <w:rsid w:val="00BE33A1"/>
    <w:rsid w:val="00BE3B50"/>
    <w:rsid w:val="00BE53D9"/>
    <w:rsid w:val="00BE54CF"/>
    <w:rsid w:val="00BE7B40"/>
    <w:rsid w:val="00BF0290"/>
    <w:rsid w:val="00BF0B44"/>
    <w:rsid w:val="00BF20DA"/>
    <w:rsid w:val="00BF4761"/>
    <w:rsid w:val="00BF611C"/>
    <w:rsid w:val="00BF6180"/>
    <w:rsid w:val="00BF7208"/>
    <w:rsid w:val="00BF7641"/>
    <w:rsid w:val="00BF7E8D"/>
    <w:rsid w:val="00BF7ECE"/>
    <w:rsid w:val="00C00FBB"/>
    <w:rsid w:val="00C023F6"/>
    <w:rsid w:val="00C028C0"/>
    <w:rsid w:val="00C02C75"/>
    <w:rsid w:val="00C03E29"/>
    <w:rsid w:val="00C03F69"/>
    <w:rsid w:val="00C04BE0"/>
    <w:rsid w:val="00C04C94"/>
    <w:rsid w:val="00C0552C"/>
    <w:rsid w:val="00C057AC"/>
    <w:rsid w:val="00C05B4B"/>
    <w:rsid w:val="00C06577"/>
    <w:rsid w:val="00C06835"/>
    <w:rsid w:val="00C10CC8"/>
    <w:rsid w:val="00C113A2"/>
    <w:rsid w:val="00C1336D"/>
    <w:rsid w:val="00C13B6C"/>
    <w:rsid w:val="00C158C8"/>
    <w:rsid w:val="00C160FD"/>
    <w:rsid w:val="00C16281"/>
    <w:rsid w:val="00C16284"/>
    <w:rsid w:val="00C16F04"/>
    <w:rsid w:val="00C17318"/>
    <w:rsid w:val="00C17CDD"/>
    <w:rsid w:val="00C210F4"/>
    <w:rsid w:val="00C2116C"/>
    <w:rsid w:val="00C22F55"/>
    <w:rsid w:val="00C243EA"/>
    <w:rsid w:val="00C2575F"/>
    <w:rsid w:val="00C25C65"/>
    <w:rsid w:val="00C26BE6"/>
    <w:rsid w:val="00C26DB1"/>
    <w:rsid w:val="00C27043"/>
    <w:rsid w:val="00C30112"/>
    <w:rsid w:val="00C32C4B"/>
    <w:rsid w:val="00C33740"/>
    <w:rsid w:val="00C33744"/>
    <w:rsid w:val="00C345A6"/>
    <w:rsid w:val="00C345D8"/>
    <w:rsid w:val="00C37029"/>
    <w:rsid w:val="00C4072C"/>
    <w:rsid w:val="00C413C5"/>
    <w:rsid w:val="00C417DB"/>
    <w:rsid w:val="00C41814"/>
    <w:rsid w:val="00C4207C"/>
    <w:rsid w:val="00C425A6"/>
    <w:rsid w:val="00C43C54"/>
    <w:rsid w:val="00C441D2"/>
    <w:rsid w:val="00C451E2"/>
    <w:rsid w:val="00C4545E"/>
    <w:rsid w:val="00C457C4"/>
    <w:rsid w:val="00C45BF4"/>
    <w:rsid w:val="00C511FF"/>
    <w:rsid w:val="00C515AD"/>
    <w:rsid w:val="00C51B7E"/>
    <w:rsid w:val="00C536C6"/>
    <w:rsid w:val="00C5527A"/>
    <w:rsid w:val="00C55A4F"/>
    <w:rsid w:val="00C565BB"/>
    <w:rsid w:val="00C5722C"/>
    <w:rsid w:val="00C57FE1"/>
    <w:rsid w:val="00C626FD"/>
    <w:rsid w:val="00C62FFC"/>
    <w:rsid w:val="00C64101"/>
    <w:rsid w:val="00C644EC"/>
    <w:rsid w:val="00C67970"/>
    <w:rsid w:val="00C67A7C"/>
    <w:rsid w:val="00C704AE"/>
    <w:rsid w:val="00C70DCD"/>
    <w:rsid w:val="00C70DEF"/>
    <w:rsid w:val="00C73ACC"/>
    <w:rsid w:val="00C73AE1"/>
    <w:rsid w:val="00C742BB"/>
    <w:rsid w:val="00C746AC"/>
    <w:rsid w:val="00C749A8"/>
    <w:rsid w:val="00C754F5"/>
    <w:rsid w:val="00C75C61"/>
    <w:rsid w:val="00C76136"/>
    <w:rsid w:val="00C762D4"/>
    <w:rsid w:val="00C77AED"/>
    <w:rsid w:val="00C8081D"/>
    <w:rsid w:val="00C813E7"/>
    <w:rsid w:val="00C814BB"/>
    <w:rsid w:val="00C8167D"/>
    <w:rsid w:val="00C82730"/>
    <w:rsid w:val="00C827F9"/>
    <w:rsid w:val="00C82FBB"/>
    <w:rsid w:val="00C835D3"/>
    <w:rsid w:val="00C84A7E"/>
    <w:rsid w:val="00C85245"/>
    <w:rsid w:val="00C85ACD"/>
    <w:rsid w:val="00C86D87"/>
    <w:rsid w:val="00C87B74"/>
    <w:rsid w:val="00C9018A"/>
    <w:rsid w:val="00C926BB"/>
    <w:rsid w:val="00C93922"/>
    <w:rsid w:val="00C96123"/>
    <w:rsid w:val="00C96657"/>
    <w:rsid w:val="00C975CE"/>
    <w:rsid w:val="00C9781F"/>
    <w:rsid w:val="00CA052B"/>
    <w:rsid w:val="00CA0B7E"/>
    <w:rsid w:val="00CA3C8E"/>
    <w:rsid w:val="00CA3E12"/>
    <w:rsid w:val="00CA4349"/>
    <w:rsid w:val="00CA5C04"/>
    <w:rsid w:val="00CA7814"/>
    <w:rsid w:val="00CA7D6B"/>
    <w:rsid w:val="00CB0EEC"/>
    <w:rsid w:val="00CB14AF"/>
    <w:rsid w:val="00CB31AD"/>
    <w:rsid w:val="00CB4201"/>
    <w:rsid w:val="00CB564E"/>
    <w:rsid w:val="00CB68F5"/>
    <w:rsid w:val="00CB756F"/>
    <w:rsid w:val="00CB77CE"/>
    <w:rsid w:val="00CB77E9"/>
    <w:rsid w:val="00CB7C56"/>
    <w:rsid w:val="00CC0F70"/>
    <w:rsid w:val="00CC1039"/>
    <w:rsid w:val="00CC11D0"/>
    <w:rsid w:val="00CC1BDA"/>
    <w:rsid w:val="00CC3696"/>
    <w:rsid w:val="00CC6C53"/>
    <w:rsid w:val="00CC6D8B"/>
    <w:rsid w:val="00CC78CB"/>
    <w:rsid w:val="00CD0C3E"/>
    <w:rsid w:val="00CD19FB"/>
    <w:rsid w:val="00CD20A8"/>
    <w:rsid w:val="00CD2A0D"/>
    <w:rsid w:val="00CD3860"/>
    <w:rsid w:val="00CD6AD2"/>
    <w:rsid w:val="00CE01BE"/>
    <w:rsid w:val="00CE0DA5"/>
    <w:rsid w:val="00CE1CC8"/>
    <w:rsid w:val="00CE39C4"/>
    <w:rsid w:val="00CE3D35"/>
    <w:rsid w:val="00CE4F82"/>
    <w:rsid w:val="00CE4FC4"/>
    <w:rsid w:val="00CE4FFA"/>
    <w:rsid w:val="00CE5D99"/>
    <w:rsid w:val="00CE647F"/>
    <w:rsid w:val="00CE7CE9"/>
    <w:rsid w:val="00CF072B"/>
    <w:rsid w:val="00CF25D7"/>
    <w:rsid w:val="00CF26A6"/>
    <w:rsid w:val="00CF4AEB"/>
    <w:rsid w:val="00CF5FC6"/>
    <w:rsid w:val="00CF7A97"/>
    <w:rsid w:val="00CF7AD7"/>
    <w:rsid w:val="00CF7BD4"/>
    <w:rsid w:val="00D001A2"/>
    <w:rsid w:val="00D004E4"/>
    <w:rsid w:val="00D01580"/>
    <w:rsid w:val="00D019B7"/>
    <w:rsid w:val="00D022AF"/>
    <w:rsid w:val="00D02A53"/>
    <w:rsid w:val="00D04C67"/>
    <w:rsid w:val="00D04E64"/>
    <w:rsid w:val="00D05A2A"/>
    <w:rsid w:val="00D06167"/>
    <w:rsid w:val="00D10327"/>
    <w:rsid w:val="00D10E5A"/>
    <w:rsid w:val="00D12355"/>
    <w:rsid w:val="00D12360"/>
    <w:rsid w:val="00D1356A"/>
    <w:rsid w:val="00D13E59"/>
    <w:rsid w:val="00D1404C"/>
    <w:rsid w:val="00D144AB"/>
    <w:rsid w:val="00D153B0"/>
    <w:rsid w:val="00D1578B"/>
    <w:rsid w:val="00D163A7"/>
    <w:rsid w:val="00D16991"/>
    <w:rsid w:val="00D17C79"/>
    <w:rsid w:val="00D205C8"/>
    <w:rsid w:val="00D2088C"/>
    <w:rsid w:val="00D20944"/>
    <w:rsid w:val="00D21603"/>
    <w:rsid w:val="00D21F93"/>
    <w:rsid w:val="00D229D3"/>
    <w:rsid w:val="00D244EC"/>
    <w:rsid w:val="00D24576"/>
    <w:rsid w:val="00D24AC4"/>
    <w:rsid w:val="00D25DAB"/>
    <w:rsid w:val="00D26626"/>
    <w:rsid w:val="00D26AB2"/>
    <w:rsid w:val="00D27319"/>
    <w:rsid w:val="00D27802"/>
    <w:rsid w:val="00D30317"/>
    <w:rsid w:val="00D32DF1"/>
    <w:rsid w:val="00D3436E"/>
    <w:rsid w:val="00D35776"/>
    <w:rsid w:val="00D412C1"/>
    <w:rsid w:val="00D419C1"/>
    <w:rsid w:val="00D41C07"/>
    <w:rsid w:val="00D42A98"/>
    <w:rsid w:val="00D45172"/>
    <w:rsid w:val="00D503C5"/>
    <w:rsid w:val="00D522F9"/>
    <w:rsid w:val="00D541AE"/>
    <w:rsid w:val="00D54DF2"/>
    <w:rsid w:val="00D56096"/>
    <w:rsid w:val="00D56BA6"/>
    <w:rsid w:val="00D571C7"/>
    <w:rsid w:val="00D579BD"/>
    <w:rsid w:val="00D60E63"/>
    <w:rsid w:val="00D61CFD"/>
    <w:rsid w:val="00D65983"/>
    <w:rsid w:val="00D6636A"/>
    <w:rsid w:val="00D66FEC"/>
    <w:rsid w:val="00D67104"/>
    <w:rsid w:val="00D704E0"/>
    <w:rsid w:val="00D70F05"/>
    <w:rsid w:val="00D7152D"/>
    <w:rsid w:val="00D71F78"/>
    <w:rsid w:val="00D7200E"/>
    <w:rsid w:val="00D72C38"/>
    <w:rsid w:val="00D72F54"/>
    <w:rsid w:val="00D73CD9"/>
    <w:rsid w:val="00D76397"/>
    <w:rsid w:val="00D7669F"/>
    <w:rsid w:val="00D7709A"/>
    <w:rsid w:val="00D77898"/>
    <w:rsid w:val="00D77D8C"/>
    <w:rsid w:val="00D805C3"/>
    <w:rsid w:val="00D819F0"/>
    <w:rsid w:val="00D833F9"/>
    <w:rsid w:val="00D839E6"/>
    <w:rsid w:val="00D86F0B"/>
    <w:rsid w:val="00D877C9"/>
    <w:rsid w:val="00D87BB4"/>
    <w:rsid w:val="00D9408A"/>
    <w:rsid w:val="00D96B74"/>
    <w:rsid w:val="00DA1763"/>
    <w:rsid w:val="00DA272E"/>
    <w:rsid w:val="00DA2E69"/>
    <w:rsid w:val="00DA2EB1"/>
    <w:rsid w:val="00DA3EA4"/>
    <w:rsid w:val="00DA497A"/>
    <w:rsid w:val="00DA4A4A"/>
    <w:rsid w:val="00DA5DAB"/>
    <w:rsid w:val="00DA712E"/>
    <w:rsid w:val="00DA75BA"/>
    <w:rsid w:val="00DA79CF"/>
    <w:rsid w:val="00DB0438"/>
    <w:rsid w:val="00DB0C03"/>
    <w:rsid w:val="00DB0D3C"/>
    <w:rsid w:val="00DB0E01"/>
    <w:rsid w:val="00DB269E"/>
    <w:rsid w:val="00DB2EE0"/>
    <w:rsid w:val="00DB331F"/>
    <w:rsid w:val="00DB3F48"/>
    <w:rsid w:val="00DB584F"/>
    <w:rsid w:val="00DB6B8D"/>
    <w:rsid w:val="00DB796A"/>
    <w:rsid w:val="00DC07B5"/>
    <w:rsid w:val="00DC129C"/>
    <w:rsid w:val="00DC1828"/>
    <w:rsid w:val="00DC19A1"/>
    <w:rsid w:val="00DC2453"/>
    <w:rsid w:val="00DC2533"/>
    <w:rsid w:val="00DC2863"/>
    <w:rsid w:val="00DC2B94"/>
    <w:rsid w:val="00DC2EB1"/>
    <w:rsid w:val="00DC4084"/>
    <w:rsid w:val="00DC4460"/>
    <w:rsid w:val="00DC5A0A"/>
    <w:rsid w:val="00DD013B"/>
    <w:rsid w:val="00DD0843"/>
    <w:rsid w:val="00DD3C08"/>
    <w:rsid w:val="00DD421A"/>
    <w:rsid w:val="00DD4B80"/>
    <w:rsid w:val="00DD54E3"/>
    <w:rsid w:val="00DD6629"/>
    <w:rsid w:val="00DD6CF2"/>
    <w:rsid w:val="00DD6E9A"/>
    <w:rsid w:val="00DD7CF8"/>
    <w:rsid w:val="00DD7DFA"/>
    <w:rsid w:val="00DE001B"/>
    <w:rsid w:val="00DE0466"/>
    <w:rsid w:val="00DE2283"/>
    <w:rsid w:val="00DE22CF"/>
    <w:rsid w:val="00DE385E"/>
    <w:rsid w:val="00DE3BB9"/>
    <w:rsid w:val="00DE430C"/>
    <w:rsid w:val="00DE53E2"/>
    <w:rsid w:val="00DE5AA0"/>
    <w:rsid w:val="00DE674D"/>
    <w:rsid w:val="00DE68ED"/>
    <w:rsid w:val="00DF1963"/>
    <w:rsid w:val="00DF3652"/>
    <w:rsid w:val="00DF3D25"/>
    <w:rsid w:val="00DF43EE"/>
    <w:rsid w:val="00DF4F27"/>
    <w:rsid w:val="00DF54D5"/>
    <w:rsid w:val="00DF5812"/>
    <w:rsid w:val="00DF59F8"/>
    <w:rsid w:val="00DF6659"/>
    <w:rsid w:val="00DF6ED9"/>
    <w:rsid w:val="00DF79A3"/>
    <w:rsid w:val="00E0305E"/>
    <w:rsid w:val="00E0367C"/>
    <w:rsid w:val="00E03996"/>
    <w:rsid w:val="00E04758"/>
    <w:rsid w:val="00E04D30"/>
    <w:rsid w:val="00E06AD8"/>
    <w:rsid w:val="00E1066C"/>
    <w:rsid w:val="00E10BED"/>
    <w:rsid w:val="00E10D28"/>
    <w:rsid w:val="00E13E3A"/>
    <w:rsid w:val="00E14B45"/>
    <w:rsid w:val="00E16CD5"/>
    <w:rsid w:val="00E16F73"/>
    <w:rsid w:val="00E17857"/>
    <w:rsid w:val="00E20680"/>
    <w:rsid w:val="00E214FD"/>
    <w:rsid w:val="00E21F51"/>
    <w:rsid w:val="00E22800"/>
    <w:rsid w:val="00E22B36"/>
    <w:rsid w:val="00E23E91"/>
    <w:rsid w:val="00E253DF"/>
    <w:rsid w:val="00E25431"/>
    <w:rsid w:val="00E254D4"/>
    <w:rsid w:val="00E260AD"/>
    <w:rsid w:val="00E265D1"/>
    <w:rsid w:val="00E26865"/>
    <w:rsid w:val="00E306F8"/>
    <w:rsid w:val="00E319B5"/>
    <w:rsid w:val="00E31D9F"/>
    <w:rsid w:val="00E32AA8"/>
    <w:rsid w:val="00E339B7"/>
    <w:rsid w:val="00E35DF0"/>
    <w:rsid w:val="00E37B1D"/>
    <w:rsid w:val="00E40CD4"/>
    <w:rsid w:val="00E41BDA"/>
    <w:rsid w:val="00E427BC"/>
    <w:rsid w:val="00E44320"/>
    <w:rsid w:val="00E4561C"/>
    <w:rsid w:val="00E477AB"/>
    <w:rsid w:val="00E477B4"/>
    <w:rsid w:val="00E50402"/>
    <w:rsid w:val="00E50534"/>
    <w:rsid w:val="00E50D58"/>
    <w:rsid w:val="00E524FA"/>
    <w:rsid w:val="00E53659"/>
    <w:rsid w:val="00E557D2"/>
    <w:rsid w:val="00E60A4D"/>
    <w:rsid w:val="00E60CE7"/>
    <w:rsid w:val="00E61280"/>
    <w:rsid w:val="00E64E06"/>
    <w:rsid w:val="00E6561A"/>
    <w:rsid w:val="00E65690"/>
    <w:rsid w:val="00E65888"/>
    <w:rsid w:val="00E65C91"/>
    <w:rsid w:val="00E65ECD"/>
    <w:rsid w:val="00E6647B"/>
    <w:rsid w:val="00E66884"/>
    <w:rsid w:val="00E7209F"/>
    <w:rsid w:val="00E72BB5"/>
    <w:rsid w:val="00E73CC8"/>
    <w:rsid w:val="00E74948"/>
    <w:rsid w:val="00E74C28"/>
    <w:rsid w:val="00E755A0"/>
    <w:rsid w:val="00E75EA3"/>
    <w:rsid w:val="00E80452"/>
    <w:rsid w:val="00E811C3"/>
    <w:rsid w:val="00E81AB6"/>
    <w:rsid w:val="00E830E6"/>
    <w:rsid w:val="00E8333B"/>
    <w:rsid w:val="00E84DE3"/>
    <w:rsid w:val="00E85A72"/>
    <w:rsid w:val="00E86282"/>
    <w:rsid w:val="00E87A87"/>
    <w:rsid w:val="00E87E0B"/>
    <w:rsid w:val="00E9090F"/>
    <w:rsid w:val="00E92CD0"/>
    <w:rsid w:val="00E92F51"/>
    <w:rsid w:val="00E93290"/>
    <w:rsid w:val="00E936D1"/>
    <w:rsid w:val="00E93A7B"/>
    <w:rsid w:val="00E948E7"/>
    <w:rsid w:val="00E9733C"/>
    <w:rsid w:val="00EA023D"/>
    <w:rsid w:val="00EA2262"/>
    <w:rsid w:val="00EA2D19"/>
    <w:rsid w:val="00EA3EBD"/>
    <w:rsid w:val="00EA43E6"/>
    <w:rsid w:val="00EA4960"/>
    <w:rsid w:val="00EA5195"/>
    <w:rsid w:val="00EA5DDE"/>
    <w:rsid w:val="00EA623D"/>
    <w:rsid w:val="00EA7C52"/>
    <w:rsid w:val="00EB02C1"/>
    <w:rsid w:val="00EB0A34"/>
    <w:rsid w:val="00EB2AED"/>
    <w:rsid w:val="00EB2BD3"/>
    <w:rsid w:val="00EB2C8F"/>
    <w:rsid w:val="00EB2D2E"/>
    <w:rsid w:val="00EB35AF"/>
    <w:rsid w:val="00EB58C9"/>
    <w:rsid w:val="00EB5962"/>
    <w:rsid w:val="00EB59A1"/>
    <w:rsid w:val="00EB5F2D"/>
    <w:rsid w:val="00EB6867"/>
    <w:rsid w:val="00EB6B4A"/>
    <w:rsid w:val="00EB6C00"/>
    <w:rsid w:val="00EB7261"/>
    <w:rsid w:val="00EB7829"/>
    <w:rsid w:val="00EC1037"/>
    <w:rsid w:val="00EC2B1D"/>
    <w:rsid w:val="00EC30B7"/>
    <w:rsid w:val="00EC3A86"/>
    <w:rsid w:val="00EC455D"/>
    <w:rsid w:val="00EC5B89"/>
    <w:rsid w:val="00EC5BBD"/>
    <w:rsid w:val="00EC5E33"/>
    <w:rsid w:val="00ED048B"/>
    <w:rsid w:val="00ED04D9"/>
    <w:rsid w:val="00ED0EAB"/>
    <w:rsid w:val="00ED1CC6"/>
    <w:rsid w:val="00ED1E05"/>
    <w:rsid w:val="00ED2EFC"/>
    <w:rsid w:val="00ED349D"/>
    <w:rsid w:val="00ED36A6"/>
    <w:rsid w:val="00ED62A2"/>
    <w:rsid w:val="00ED65E5"/>
    <w:rsid w:val="00ED66FB"/>
    <w:rsid w:val="00ED7EEA"/>
    <w:rsid w:val="00EE1563"/>
    <w:rsid w:val="00EE2FCF"/>
    <w:rsid w:val="00EE4458"/>
    <w:rsid w:val="00EE552A"/>
    <w:rsid w:val="00EE6BAE"/>
    <w:rsid w:val="00EE6FB6"/>
    <w:rsid w:val="00EE703A"/>
    <w:rsid w:val="00EF0B76"/>
    <w:rsid w:val="00EF0C5D"/>
    <w:rsid w:val="00EF1350"/>
    <w:rsid w:val="00EF136D"/>
    <w:rsid w:val="00EF1930"/>
    <w:rsid w:val="00EF3D2E"/>
    <w:rsid w:val="00EF4100"/>
    <w:rsid w:val="00EF6494"/>
    <w:rsid w:val="00EF7FD5"/>
    <w:rsid w:val="00F02F9D"/>
    <w:rsid w:val="00F05545"/>
    <w:rsid w:val="00F057F3"/>
    <w:rsid w:val="00F06B80"/>
    <w:rsid w:val="00F07089"/>
    <w:rsid w:val="00F10591"/>
    <w:rsid w:val="00F106E9"/>
    <w:rsid w:val="00F10AD9"/>
    <w:rsid w:val="00F11AF0"/>
    <w:rsid w:val="00F12265"/>
    <w:rsid w:val="00F148FD"/>
    <w:rsid w:val="00F155AA"/>
    <w:rsid w:val="00F169CB"/>
    <w:rsid w:val="00F17161"/>
    <w:rsid w:val="00F20533"/>
    <w:rsid w:val="00F20C98"/>
    <w:rsid w:val="00F21E63"/>
    <w:rsid w:val="00F22997"/>
    <w:rsid w:val="00F23344"/>
    <w:rsid w:val="00F253F0"/>
    <w:rsid w:val="00F2540C"/>
    <w:rsid w:val="00F257B9"/>
    <w:rsid w:val="00F25B23"/>
    <w:rsid w:val="00F25B3F"/>
    <w:rsid w:val="00F27EC7"/>
    <w:rsid w:val="00F30953"/>
    <w:rsid w:val="00F3353C"/>
    <w:rsid w:val="00F34C30"/>
    <w:rsid w:val="00F34C86"/>
    <w:rsid w:val="00F35868"/>
    <w:rsid w:val="00F358E2"/>
    <w:rsid w:val="00F3644D"/>
    <w:rsid w:val="00F370EF"/>
    <w:rsid w:val="00F41E02"/>
    <w:rsid w:val="00F42D42"/>
    <w:rsid w:val="00F43794"/>
    <w:rsid w:val="00F448D3"/>
    <w:rsid w:val="00F44B34"/>
    <w:rsid w:val="00F45349"/>
    <w:rsid w:val="00F45968"/>
    <w:rsid w:val="00F47956"/>
    <w:rsid w:val="00F52269"/>
    <w:rsid w:val="00F52539"/>
    <w:rsid w:val="00F53489"/>
    <w:rsid w:val="00F53A85"/>
    <w:rsid w:val="00F54F9D"/>
    <w:rsid w:val="00F554F6"/>
    <w:rsid w:val="00F56FB7"/>
    <w:rsid w:val="00F57AE6"/>
    <w:rsid w:val="00F602F4"/>
    <w:rsid w:val="00F61546"/>
    <w:rsid w:val="00F62A58"/>
    <w:rsid w:val="00F649B7"/>
    <w:rsid w:val="00F65767"/>
    <w:rsid w:val="00F66B07"/>
    <w:rsid w:val="00F6717F"/>
    <w:rsid w:val="00F676C7"/>
    <w:rsid w:val="00F70AEE"/>
    <w:rsid w:val="00F72860"/>
    <w:rsid w:val="00F72D05"/>
    <w:rsid w:val="00F73B51"/>
    <w:rsid w:val="00F76133"/>
    <w:rsid w:val="00F76244"/>
    <w:rsid w:val="00F767EF"/>
    <w:rsid w:val="00F7725F"/>
    <w:rsid w:val="00F77843"/>
    <w:rsid w:val="00F81703"/>
    <w:rsid w:val="00F820A0"/>
    <w:rsid w:val="00F82557"/>
    <w:rsid w:val="00F83853"/>
    <w:rsid w:val="00F83DE5"/>
    <w:rsid w:val="00F84A70"/>
    <w:rsid w:val="00F84E8C"/>
    <w:rsid w:val="00F8504B"/>
    <w:rsid w:val="00F85673"/>
    <w:rsid w:val="00F857E2"/>
    <w:rsid w:val="00F85FAC"/>
    <w:rsid w:val="00F91405"/>
    <w:rsid w:val="00F91F1D"/>
    <w:rsid w:val="00F9304B"/>
    <w:rsid w:val="00F93A03"/>
    <w:rsid w:val="00F93DD5"/>
    <w:rsid w:val="00F9484C"/>
    <w:rsid w:val="00F9658C"/>
    <w:rsid w:val="00F96A48"/>
    <w:rsid w:val="00FA04A0"/>
    <w:rsid w:val="00FA0525"/>
    <w:rsid w:val="00FA1C7E"/>
    <w:rsid w:val="00FA21E4"/>
    <w:rsid w:val="00FA386F"/>
    <w:rsid w:val="00FA3EE8"/>
    <w:rsid w:val="00FA419C"/>
    <w:rsid w:val="00FA42BC"/>
    <w:rsid w:val="00FA4C8B"/>
    <w:rsid w:val="00FA54EA"/>
    <w:rsid w:val="00FA6059"/>
    <w:rsid w:val="00FA709F"/>
    <w:rsid w:val="00FA70BA"/>
    <w:rsid w:val="00FA7DAA"/>
    <w:rsid w:val="00FB355F"/>
    <w:rsid w:val="00FB3574"/>
    <w:rsid w:val="00FB368A"/>
    <w:rsid w:val="00FB378C"/>
    <w:rsid w:val="00FB48B0"/>
    <w:rsid w:val="00FB51B7"/>
    <w:rsid w:val="00FB589F"/>
    <w:rsid w:val="00FB5D8F"/>
    <w:rsid w:val="00FC03E6"/>
    <w:rsid w:val="00FC2160"/>
    <w:rsid w:val="00FC2917"/>
    <w:rsid w:val="00FC3137"/>
    <w:rsid w:val="00FC471D"/>
    <w:rsid w:val="00FC4CFF"/>
    <w:rsid w:val="00FC55DE"/>
    <w:rsid w:val="00FC5BF0"/>
    <w:rsid w:val="00FC768C"/>
    <w:rsid w:val="00FD1748"/>
    <w:rsid w:val="00FD1D19"/>
    <w:rsid w:val="00FD1E8E"/>
    <w:rsid w:val="00FD236C"/>
    <w:rsid w:val="00FD2A38"/>
    <w:rsid w:val="00FD4992"/>
    <w:rsid w:val="00FD53A8"/>
    <w:rsid w:val="00FD555A"/>
    <w:rsid w:val="00FD60F9"/>
    <w:rsid w:val="00FD73C4"/>
    <w:rsid w:val="00FD7424"/>
    <w:rsid w:val="00FD7BFD"/>
    <w:rsid w:val="00FE0F64"/>
    <w:rsid w:val="00FE1B2F"/>
    <w:rsid w:val="00FE1F92"/>
    <w:rsid w:val="00FE49BE"/>
    <w:rsid w:val="00FE6A26"/>
    <w:rsid w:val="00FE6DD8"/>
    <w:rsid w:val="00FF00B1"/>
    <w:rsid w:val="00FF03D3"/>
    <w:rsid w:val="00FF18E2"/>
    <w:rsid w:val="00FF4084"/>
    <w:rsid w:val="00FF43BA"/>
    <w:rsid w:val="00FF457A"/>
    <w:rsid w:val="00FF4592"/>
    <w:rsid w:val="00FF4CC1"/>
    <w:rsid w:val="00FF548B"/>
    <w:rsid w:val="00FF579A"/>
    <w:rsid w:val="00FF5C43"/>
    <w:rsid w:val="00FF7012"/>
    <w:rsid w:val="00FF77C6"/>
    <w:rsid w:val="00FF78CF"/>
    <w:rsid w:val="00FF78F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s-ES_tradnl" w:eastAsia="es-ES_tradnl" w:bidi="ar-SA"/>
      </w:rPr>
    </w:rPrDefault>
    <w:pPrDefault/>
  </w:docDefaults>
  <w:latentStyles w:defLockedState="0" w:defUIPriority="0" w:defSemiHidden="0" w:defUnhideWhenUsed="0" w:defQFormat="0" w:count="267">
    <w:lsdException w:name="heading 1" w:qFormat="1"/>
    <w:lsdException w:name="heading 2"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sdException w:name="Hyperlink" w:uiPriority="99"/>
  </w:latentStyles>
  <w:style w:type="paragraph" w:default="1" w:styleId="Normal">
    <w:name w:val="Normal"/>
    <w:qFormat/>
    <w:rsid w:val="004F4169"/>
  </w:style>
  <w:style w:type="paragraph" w:styleId="Ttulo1">
    <w:name w:val="heading 1"/>
    <w:basedOn w:val="Normal"/>
    <w:next w:val="Normal"/>
    <w:link w:val="Ttulo1Car"/>
    <w:qFormat/>
    <w:rsid w:val="007B42A5"/>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nhideWhenUsed/>
    <w:qFormat/>
    <w:rsid w:val="0045681F"/>
    <w:pPr>
      <w:keepNext/>
      <w:keepLines/>
      <w:spacing w:before="200"/>
      <w:outlineLvl w:val="1"/>
    </w:pPr>
    <w:rPr>
      <w:rFonts w:asciiTheme="majorHAnsi" w:eastAsiaTheme="majorEastAsia" w:hAnsiTheme="majorHAnsi" w:cstheme="majorBidi"/>
      <w:b/>
      <w:bCs/>
      <w:color w:val="4F81BD" w:themeColor="accent1"/>
      <w:sz w:val="26"/>
      <w:szCs w:val="26"/>
      <w:lang w:val="en-GB"/>
    </w:rPr>
  </w:style>
  <w:style w:type="paragraph" w:styleId="Ttulo3">
    <w:name w:val="heading 3"/>
    <w:basedOn w:val="Normal"/>
    <w:next w:val="Normal"/>
    <w:link w:val="Ttulo3Car"/>
    <w:qFormat/>
    <w:rsid w:val="0045681F"/>
    <w:pPr>
      <w:keepNext/>
      <w:spacing w:before="240" w:after="60"/>
      <w:outlineLvl w:val="2"/>
    </w:pPr>
    <w:rPr>
      <w:rFonts w:ascii="Arial" w:eastAsia="Cambria" w:hAnsi="Arial" w:cs="Arial"/>
      <w:b/>
      <w:bCs/>
      <w:sz w:val="26"/>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ED1CC6"/>
    <w:pPr>
      <w:tabs>
        <w:tab w:val="center" w:pos="4252"/>
        <w:tab w:val="right" w:pos="8504"/>
      </w:tabs>
    </w:pPr>
  </w:style>
  <w:style w:type="paragraph" w:styleId="Piedepgina">
    <w:name w:val="footer"/>
    <w:basedOn w:val="Normal"/>
    <w:rsid w:val="00ED1CC6"/>
    <w:pPr>
      <w:tabs>
        <w:tab w:val="center" w:pos="4252"/>
        <w:tab w:val="right" w:pos="8504"/>
      </w:tabs>
    </w:pPr>
  </w:style>
  <w:style w:type="character" w:styleId="Nmerodepgina">
    <w:name w:val="page number"/>
    <w:basedOn w:val="Fuentedeprrafopredeter"/>
    <w:rsid w:val="001A3BF6"/>
  </w:style>
  <w:style w:type="paragraph" w:styleId="TDC1">
    <w:name w:val="toc 1"/>
    <w:basedOn w:val="Normal"/>
    <w:next w:val="Normal"/>
    <w:autoRedefine/>
    <w:uiPriority w:val="39"/>
    <w:rsid w:val="0045681F"/>
    <w:pPr>
      <w:tabs>
        <w:tab w:val="left" w:pos="720"/>
        <w:tab w:val="right" w:leader="dot" w:pos="8494"/>
      </w:tabs>
      <w:spacing w:before="120" w:after="120"/>
      <w:ind w:left="357"/>
    </w:pPr>
    <w:rPr>
      <w:noProof/>
    </w:rPr>
  </w:style>
  <w:style w:type="character" w:styleId="Hipervnculo">
    <w:name w:val="Hyperlink"/>
    <w:basedOn w:val="Fuentedeprrafopredeter"/>
    <w:uiPriority w:val="99"/>
    <w:unhideWhenUsed/>
    <w:rsid w:val="00B524BB"/>
    <w:rPr>
      <w:color w:val="0000FF"/>
      <w:u w:val="single"/>
    </w:rPr>
  </w:style>
  <w:style w:type="paragraph" w:styleId="Tabladeilustraciones">
    <w:name w:val="table of figures"/>
    <w:basedOn w:val="Normal"/>
    <w:next w:val="Normal"/>
    <w:uiPriority w:val="99"/>
    <w:rsid w:val="0049589E"/>
  </w:style>
  <w:style w:type="paragraph" w:styleId="Textodeglobo">
    <w:name w:val="Balloon Text"/>
    <w:basedOn w:val="Normal"/>
    <w:semiHidden/>
    <w:rsid w:val="00B069AA"/>
    <w:rPr>
      <w:rFonts w:ascii="Tahoma" w:hAnsi="Tahoma" w:cs="Tahoma"/>
      <w:sz w:val="16"/>
      <w:szCs w:val="16"/>
    </w:rPr>
  </w:style>
  <w:style w:type="character" w:styleId="Refdecomentario">
    <w:name w:val="annotation reference"/>
    <w:basedOn w:val="Fuentedeprrafopredeter"/>
    <w:rsid w:val="00B069AA"/>
    <w:rPr>
      <w:sz w:val="16"/>
      <w:szCs w:val="16"/>
    </w:rPr>
  </w:style>
  <w:style w:type="paragraph" w:styleId="Textocomentario">
    <w:name w:val="annotation text"/>
    <w:basedOn w:val="Normal"/>
    <w:link w:val="TextocomentarioCar"/>
    <w:rsid w:val="00B069AA"/>
    <w:rPr>
      <w:sz w:val="20"/>
      <w:szCs w:val="20"/>
    </w:rPr>
  </w:style>
  <w:style w:type="character" w:customStyle="1" w:styleId="TextocomentarioCar">
    <w:name w:val="Texto comentario Car"/>
    <w:basedOn w:val="Fuentedeprrafopredeter"/>
    <w:link w:val="Textocomentario"/>
    <w:rsid w:val="00B069AA"/>
    <w:rPr>
      <w:lang w:val="es-ES_tradnl" w:eastAsia="es-ES_tradnl" w:bidi="ar-SA"/>
    </w:rPr>
  </w:style>
  <w:style w:type="paragraph" w:styleId="Textonotapie">
    <w:name w:val="footnote text"/>
    <w:basedOn w:val="Normal"/>
    <w:link w:val="TextonotapieCar"/>
    <w:rsid w:val="00B069AA"/>
    <w:rPr>
      <w:sz w:val="20"/>
      <w:szCs w:val="20"/>
    </w:rPr>
  </w:style>
  <w:style w:type="character" w:customStyle="1" w:styleId="TextonotapieCar">
    <w:name w:val="Texto nota pie Car"/>
    <w:basedOn w:val="Fuentedeprrafopredeter"/>
    <w:link w:val="Textonotapie"/>
    <w:rsid w:val="00B069AA"/>
    <w:rPr>
      <w:lang w:val="es-ES_tradnl" w:eastAsia="es-ES_tradnl" w:bidi="ar-SA"/>
    </w:rPr>
  </w:style>
  <w:style w:type="character" w:styleId="Refdenotaalpie">
    <w:name w:val="footnote reference"/>
    <w:basedOn w:val="Fuentedeprrafopredeter"/>
    <w:rsid w:val="00B069AA"/>
    <w:rPr>
      <w:vertAlign w:val="superscript"/>
    </w:rPr>
  </w:style>
  <w:style w:type="character" w:customStyle="1" w:styleId="Ttulo1Car">
    <w:name w:val="Título 1 Car"/>
    <w:basedOn w:val="Fuentedeprrafopredeter"/>
    <w:link w:val="Ttulo1"/>
    <w:rsid w:val="007B42A5"/>
    <w:rPr>
      <w:rFonts w:ascii="Cambria" w:hAnsi="Cambria"/>
      <w:b/>
      <w:bCs/>
      <w:kern w:val="32"/>
      <w:sz w:val="32"/>
      <w:szCs w:val="32"/>
      <w:lang w:val="es-ES_tradnl" w:eastAsia="es-ES_tradnl" w:bidi="ar-SA"/>
    </w:rPr>
  </w:style>
  <w:style w:type="paragraph" w:customStyle="1" w:styleId="p1aCarCarCar">
    <w:name w:val="p1a Car Car Car"/>
    <w:basedOn w:val="Normal"/>
    <w:next w:val="Normal"/>
    <w:link w:val="p1aCarCarCarCar"/>
    <w:rsid w:val="007B42A5"/>
    <w:pPr>
      <w:overflowPunct w:val="0"/>
      <w:autoSpaceDE w:val="0"/>
      <w:autoSpaceDN w:val="0"/>
      <w:adjustRightInd w:val="0"/>
      <w:jc w:val="both"/>
      <w:textAlignment w:val="baseline"/>
    </w:pPr>
    <w:rPr>
      <w:rFonts w:ascii="Times" w:hAnsi="Times"/>
      <w:sz w:val="20"/>
      <w:szCs w:val="20"/>
      <w:lang w:val="en-US" w:eastAsia="es-ES"/>
    </w:rPr>
  </w:style>
  <w:style w:type="character" w:customStyle="1" w:styleId="p1aCarCarCarCar">
    <w:name w:val="p1a Car Car Car Car"/>
    <w:basedOn w:val="Fuentedeprrafopredeter"/>
    <w:link w:val="p1aCarCarCar"/>
    <w:rsid w:val="007B42A5"/>
    <w:rPr>
      <w:rFonts w:ascii="Times" w:hAnsi="Times"/>
      <w:lang w:val="en-US" w:eastAsia="es-ES" w:bidi="ar-SA"/>
    </w:rPr>
  </w:style>
  <w:style w:type="character" w:customStyle="1" w:styleId="caps">
    <w:name w:val="caps"/>
    <w:basedOn w:val="Fuentedeprrafopredeter"/>
    <w:rsid w:val="00572012"/>
  </w:style>
  <w:style w:type="character" w:styleId="Hipervnculovisitado">
    <w:name w:val="FollowedHyperlink"/>
    <w:basedOn w:val="Fuentedeprrafopredeter"/>
    <w:rsid w:val="00244C7D"/>
    <w:rPr>
      <w:color w:val="800080"/>
      <w:u w:val="single"/>
    </w:rPr>
  </w:style>
  <w:style w:type="paragraph" w:styleId="Asuntodelcomentario">
    <w:name w:val="annotation subject"/>
    <w:basedOn w:val="Textocomentario"/>
    <w:next w:val="Textocomentario"/>
    <w:link w:val="AsuntodelcomentarioCar"/>
    <w:rsid w:val="003016A0"/>
    <w:rPr>
      <w:b/>
      <w:bCs/>
    </w:rPr>
  </w:style>
  <w:style w:type="character" w:customStyle="1" w:styleId="AsuntodelcomentarioCar">
    <w:name w:val="Asunto del comentario Car"/>
    <w:basedOn w:val="TextocomentarioCar"/>
    <w:link w:val="Asuntodelcomentario"/>
    <w:rsid w:val="003016A0"/>
    <w:rPr>
      <w:b/>
      <w:bCs/>
      <w:lang w:val="es-ES_tradnl" w:eastAsia="es-ES_tradnl" w:bidi="ar-SA"/>
    </w:rPr>
  </w:style>
  <w:style w:type="paragraph" w:styleId="Revisin">
    <w:name w:val="Revision"/>
    <w:hidden/>
    <w:uiPriority w:val="99"/>
    <w:semiHidden/>
    <w:rsid w:val="00DD4B80"/>
  </w:style>
  <w:style w:type="paragraph" w:styleId="TtulodeTDC">
    <w:name w:val="TOC Heading"/>
    <w:basedOn w:val="Ttulo1"/>
    <w:next w:val="Normal"/>
    <w:uiPriority w:val="39"/>
    <w:qFormat/>
    <w:rsid w:val="00FA04A0"/>
    <w:pPr>
      <w:keepLines/>
      <w:spacing w:before="480" w:after="0" w:line="276" w:lineRule="auto"/>
      <w:outlineLvl w:val="9"/>
    </w:pPr>
    <w:rPr>
      <w:color w:val="365F91"/>
      <w:kern w:val="0"/>
      <w:sz w:val="28"/>
      <w:szCs w:val="28"/>
      <w:lang w:val="es-ES" w:eastAsia="en-US"/>
    </w:rPr>
  </w:style>
  <w:style w:type="paragraph" w:styleId="Mapadeldocumento">
    <w:name w:val="Document Map"/>
    <w:basedOn w:val="Normal"/>
    <w:semiHidden/>
    <w:rsid w:val="001E17BD"/>
    <w:pPr>
      <w:shd w:val="clear" w:color="auto" w:fill="000080"/>
    </w:pPr>
    <w:rPr>
      <w:rFonts w:ascii="Tahoma" w:hAnsi="Tahoma" w:cs="Tahoma"/>
      <w:sz w:val="20"/>
      <w:szCs w:val="20"/>
    </w:rPr>
  </w:style>
  <w:style w:type="paragraph" w:styleId="HTMLconformatoprevio">
    <w:name w:val="HTML Preformatted"/>
    <w:basedOn w:val="Normal"/>
    <w:link w:val="HTMLconformatoprevioCar"/>
    <w:uiPriority w:val="99"/>
    <w:unhideWhenUsed/>
    <w:rsid w:val="00160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1602F6"/>
    <w:rPr>
      <w:rFonts w:ascii="Courier New" w:hAnsi="Courier New" w:cs="Courier New"/>
    </w:rPr>
  </w:style>
  <w:style w:type="paragraph" w:styleId="Epgrafe">
    <w:name w:val="caption"/>
    <w:basedOn w:val="Normal"/>
    <w:next w:val="Normal"/>
    <w:qFormat/>
    <w:rsid w:val="00A84281"/>
    <w:rPr>
      <w:b/>
      <w:bCs/>
      <w:sz w:val="20"/>
      <w:szCs w:val="20"/>
    </w:rPr>
  </w:style>
  <w:style w:type="paragraph" w:styleId="Prrafodelista">
    <w:name w:val="List Paragraph"/>
    <w:basedOn w:val="Normal"/>
    <w:uiPriority w:val="72"/>
    <w:rsid w:val="00933D8A"/>
    <w:pPr>
      <w:ind w:left="720"/>
      <w:contextualSpacing/>
    </w:pPr>
  </w:style>
  <w:style w:type="character" w:customStyle="1" w:styleId="Ttulo2Car">
    <w:name w:val="Título 2 Car"/>
    <w:basedOn w:val="Fuentedeprrafopredeter"/>
    <w:link w:val="Ttulo2"/>
    <w:rsid w:val="0045681F"/>
    <w:rPr>
      <w:rFonts w:asciiTheme="majorHAnsi" w:eastAsiaTheme="majorEastAsia" w:hAnsiTheme="majorHAnsi" w:cstheme="majorBidi"/>
      <w:b/>
      <w:bCs/>
      <w:color w:val="4F81BD" w:themeColor="accent1"/>
      <w:sz w:val="26"/>
      <w:szCs w:val="26"/>
      <w:lang w:val="en-GB"/>
    </w:rPr>
  </w:style>
  <w:style w:type="paragraph" w:styleId="TDC2">
    <w:name w:val="toc 2"/>
    <w:basedOn w:val="Normal"/>
    <w:next w:val="Normal"/>
    <w:autoRedefine/>
    <w:uiPriority w:val="39"/>
    <w:rsid w:val="0045681F"/>
    <w:pPr>
      <w:tabs>
        <w:tab w:val="left" w:pos="1276"/>
        <w:tab w:val="right" w:leader="dot" w:pos="8505"/>
      </w:tabs>
      <w:spacing w:before="120" w:after="120"/>
      <w:ind w:left="709"/>
    </w:pPr>
  </w:style>
  <w:style w:type="character" w:customStyle="1" w:styleId="Ttulo3Car">
    <w:name w:val="Título 3 Car"/>
    <w:basedOn w:val="Fuentedeprrafopredeter"/>
    <w:link w:val="Ttulo3"/>
    <w:rsid w:val="0045681F"/>
    <w:rPr>
      <w:rFonts w:ascii="Arial" w:eastAsia="Cambria" w:hAnsi="Arial" w:cs="Arial"/>
      <w:b/>
      <w:bCs/>
      <w:sz w:val="26"/>
      <w:szCs w:val="26"/>
      <w:lang w:eastAsia="en-US"/>
    </w:rPr>
  </w:style>
  <w:style w:type="paragraph" w:styleId="TDC3">
    <w:name w:val="toc 3"/>
    <w:basedOn w:val="Normal"/>
    <w:next w:val="Normal"/>
    <w:autoRedefine/>
    <w:uiPriority w:val="39"/>
    <w:rsid w:val="004E216C"/>
    <w:pPr>
      <w:tabs>
        <w:tab w:val="left" w:pos="1701"/>
        <w:tab w:val="right" w:leader="dot" w:pos="8505"/>
      </w:tabs>
      <w:spacing w:after="100"/>
      <w:ind w:left="993"/>
    </w:pPr>
  </w:style>
  <w:style w:type="paragraph" w:styleId="TDC4">
    <w:name w:val="toc 4"/>
    <w:basedOn w:val="Normal"/>
    <w:next w:val="Normal"/>
    <w:autoRedefine/>
    <w:uiPriority w:val="39"/>
    <w:unhideWhenUsed/>
    <w:rsid w:val="009B3321"/>
    <w:pPr>
      <w:spacing w:after="100"/>
      <w:ind w:left="720"/>
    </w:pPr>
    <w:rPr>
      <w:rFonts w:asciiTheme="minorHAnsi" w:eastAsiaTheme="minorEastAsia" w:hAnsiTheme="minorHAnsi" w:cstheme="minorBidi"/>
    </w:rPr>
  </w:style>
  <w:style w:type="paragraph" w:styleId="TDC5">
    <w:name w:val="toc 5"/>
    <w:basedOn w:val="Normal"/>
    <w:next w:val="Normal"/>
    <w:autoRedefine/>
    <w:uiPriority w:val="39"/>
    <w:unhideWhenUsed/>
    <w:rsid w:val="009B3321"/>
    <w:pPr>
      <w:spacing w:after="100"/>
      <w:ind w:left="960"/>
    </w:pPr>
    <w:rPr>
      <w:rFonts w:asciiTheme="minorHAnsi" w:eastAsiaTheme="minorEastAsia" w:hAnsiTheme="minorHAnsi" w:cstheme="minorBidi"/>
    </w:rPr>
  </w:style>
  <w:style w:type="paragraph" w:styleId="TDC6">
    <w:name w:val="toc 6"/>
    <w:basedOn w:val="Normal"/>
    <w:next w:val="Normal"/>
    <w:autoRedefine/>
    <w:uiPriority w:val="39"/>
    <w:unhideWhenUsed/>
    <w:rsid w:val="009B3321"/>
    <w:pPr>
      <w:spacing w:after="100"/>
      <w:ind w:left="1200"/>
    </w:pPr>
    <w:rPr>
      <w:rFonts w:asciiTheme="minorHAnsi" w:eastAsiaTheme="minorEastAsia" w:hAnsiTheme="minorHAnsi" w:cstheme="minorBidi"/>
    </w:rPr>
  </w:style>
  <w:style w:type="paragraph" w:styleId="TDC7">
    <w:name w:val="toc 7"/>
    <w:basedOn w:val="Normal"/>
    <w:next w:val="Normal"/>
    <w:autoRedefine/>
    <w:uiPriority w:val="39"/>
    <w:unhideWhenUsed/>
    <w:rsid w:val="009B3321"/>
    <w:pPr>
      <w:spacing w:after="100"/>
      <w:ind w:left="1440"/>
    </w:pPr>
    <w:rPr>
      <w:rFonts w:asciiTheme="minorHAnsi" w:eastAsiaTheme="minorEastAsia" w:hAnsiTheme="minorHAnsi" w:cstheme="minorBidi"/>
    </w:rPr>
  </w:style>
  <w:style w:type="paragraph" w:styleId="TDC8">
    <w:name w:val="toc 8"/>
    <w:basedOn w:val="Normal"/>
    <w:next w:val="Normal"/>
    <w:autoRedefine/>
    <w:uiPriority w:val="39"/>
    <w:unhideWhenUsed/>
    <w:rsid w:val="009B3321"/>
    <w:pPr>
      <w:spacing w:after="100"/>
      <w:ind w:left="1680"/>
    </w:pPr>
    <w:rPr>
      <w:rFonts w:asciiTheme="minorHAnsi" w:eastAsiaTheme="minorEastAsia" w:hAnsiTheme="minorHAnsi" w:cstheme="minorBidi"/>
    </w:rPr>
  </w:style>
  <w:style w:type="paragraph" w:styleId="TDC9">
    <w:name w:val="toc 9"/>
    <w:basedOn w:val="Normal"/>
    <w:next w:val="Normal"/>
    <w:autoRedefine/>
    <w:uiPriority w:val="39"/>
    <w:unhideWhenUsed/>
    <w:rsid w:val="009B3321"/>
    <w:pPr>
      <w:spacing w:after="100"/>
      <w:ind w:left="1920"/>
    </w:pPr>
    <w:rPr>
      <w:rFonts w:asciiTheme="minorHAnsi" w:eastAsiaTheme="minorEastAsia" w:hAnsiTheme="minorHAnsi" w:cstheme="minorBidi"/>
    </w:rPr>
  </w:style>
  <w:style w:type="paragraph" w:styleId="Bibliografa">
    <w:name w:val="Bibliography"/>
    <w:basedOn w:val="Normal"/>
    <w:next w:val="Normal"/>
    <w:rsid w:val="004C0F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84473">
      <w:bodyDiv w:val="1"/>
      <w:marLeft w:val="0"/>
      <w:marRight w:val="0"/>
      <w:marTop w:val="0"/>
      <w:marBottom w:val="0"/>
      <w:divBdr>
        <w:top w:val="none" w:sz="0" w:space="0" w:color="auto"/>
        <w:left w:val="none" w:sz="0" w:space="0" w:color="auto"/>
        <w:bottom w:val="none" w:sz="0" w:space="0" w:color="auto"/>
        <w:right w:val="none" w:sz="0" w:space="0" w:color="auto"/>
      </w:divBdr>
    </w:div>
    <w:div w:id="570582165">
      <w:bodyDiv w:val="1"/>
      <w:marLeft w:val="0"/>
      <w:marRight w:val="0"/>
      <w:marTop w:val="0"/>
      <w:marBottom w:val="0"/>
      <w:divBdr>
        <w:top w:val="none" w:sz="0" w:space="0" w:color="auto"/>
        <w:left w:val="none" w:sz="0" w:space="0" w:color="auto"/>
        <w:bottom w:val="none" w:sz="0" w:space="0" w:color="auto"/>
        <w:right w:val="none" w:sz="0" w:space="0" w:color="auto"/>
      </w:divBdr>
    </w:div>
    <w:div w:id="623117872">
      <w:bodyDiv w:val="1"/>
      <w:marLeft w:val="0"/>
      <w:marRight w:val="0"/>
      <w:marTop w:val="0"/>
      <w:marBottom w:val="0"/>
      <w:divBdr>
        <w:top w:val="none" w:sz="0" w:space="0" w:color="auto"/>
        <w:left w:val="none" w:sz="0" w:space="0" w:color="auto"/>
        <w:bottom w:val="none" w:sz="0" w:space="0" w:color="auto"/>
        <w:right w:val="none" w:sz="0" w:space="0" w:color="auto"/>
      </w:divBdr>
    </w:div>
    <w:div w:id="1301810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Gil05</b:Tag>
    <b:SourceType>Book</b:SourceType>
    <b:Guid>{03F21B24-8101-42D6-8547-8AAF44366CF0}</b:Guid>
    <b:Title>Simulation for Social Scientists</b:Title>
    <b:Year>2005</b:Year>
    <b:Publisher>Open University Press</b:Publisher>
    <b:Author>
      <b:Author>
        <b:NameList>
          <b:Person>
            <b:Last>Gilbert</b:Last>
            <b:First>N.</b:First>
          </b:Person>
          <b:Person>
            <b:Last>Troitzsch</b:Last>
            <b:First>K.G.</b:First>
          </b:Person>
        </b:NameList>
      </b:Author>
    </b:Author>
    <b:Edition>2</b:Edition>
    <b:RefOrder>1</b:RefOrder>
  </b:Source>
</b:Sources>
</file>

<file path=customXml/itemProps1.xml><?xml version="1.0" encoding="utf-8"?>
<ds:datastoreItem xmlns:ds="http://schemas.openxmlformats.org/officeDocument/2006/customXml" ds:itemID="{0784D049-FE3F-4A56-B369-CB2DD0C25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Pages>
  <Words>6056</Words>
  <Characters>33310</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39288</CharactersWithSpaces>
  <SharedDoc>false</SharedDoc>
  <HLinks>
    <vt:vector size="168" baseType="variant">
      <vt:variant>
        <vt:i4>1835056</vt:i4>
      </vt:variant>
      <vt:variant>
        <vt:i4>164</vt:i4>
      </vt:variant>
      <vt:variant>
        <vt:i4>0</vt:i4>
      </vt:variant>
      <vt:variant>
        <vt:i4>5</vt:i4>
      </vt:variant>
      <vt:variant>
        <vt:lpwstr/>
      </vt:variant>
      <vt:variant>
        <vt:lpwstr>_Toc263539218</vt:lpwstr>
      </vt:variant>
      <vt:variant>
        <vt:i4>1835056</vt:i4>
      </vt:variant>
      <vt:variant>
        <vt:i4>155</vt:i4>
      </vt:variant>
      <vt:variant>
        <vt:i4>0</vt:i4>
      </vt:variant>
      <vt:variant>
        <vt:i4>5</vt:i4>
      </vt:variant>
      <vt:variant>
        <vt:lpwstr/>
      </vt:variant>
      <vt:variant>
        <vt:lpwstr>_Toc270613390</vt:lpwstr>
      </vt:variant>
      <vt:variant>
        <vt:i4>1900592</vt:i4>
      </vt:variant>
      <vt:variant>
        <vt:i4>149</vt:i4>
      </vt:variant>
      <vt:variant>
        <vt:i4>0</vt:i4>
      </vt:variant>
      <vt:variant>
        <vt:i4>5</vt:i4>
      </vt:variant>
      <vt:variant>
        <vt:lpwstr/>
      </vt:variant>
      <vt:variant>
        <vt:lpwstr>_Toc270613389</vt:lpwstr>
      </vt:variant>
      <vt:variant>
        <vt:i4>1900592</vt:i4>
      </vt:variant>
      <vt:variant>
        <vt:i4>143</vt:i4>
      </vt:variant>
      <vt:variant>
        <vt:i4>0</vt:i4>
      </vt:variant>
      <vt:variant>
        <vt:i4>5</vt:i4>
      </vt:variant>
      <vt:variant>
        <vt:lpwstr/>
      </vt:variant>
      <vt:variant>
        <vt:lpwstr>_Toc270613388</vt:lpwstr>
      </vt:variant>
      <vt:variant>
        <vt:i4>1900592</vt:i4>
      </vt:variant>
      <vt:variant>
        <vt:i4>137</vt:i4>
      </vt:variant>
      <vt:variant>
        <vt:i4>0</vt:i4>
      </vt:variant>
      <vt:variant>
        <vt:i4>5</vt:i4>
      </vt:variant>
      <vt:variant>
        <vt:lpwstr/>
      </vt:variant>
      <vt:variant>
        <vt:lpwstr>_Toc270613387</vt:lpwstr>
      </vt:variant>
      <vt:variant>
        <vt:i4>1900592</vt:i4>
      </vt:variant>
      <vt:variant>
        <vt:i4>131</vt:i4>
      </vt:variant>
      <vt:variant>
        <vt:i4>0</vt:i4>
      </vt:variant>
      <vt:variant>
        <vt:i4>5</vt:i4>
      </vt:variant>
      <vt:variant>
        <vt:lpwstr/>
      </vt:variant>
      <vt:variant>
        <vt:lpwstr>_Toc270613386</vt:lpwstr>
      </vt:variant>
      <vt:variant>
        <vt:i4>1900592</vt:i4>
      </vt:variant>
      <vt:variant>
        <vt:i4>125</vt:i4>
      </vt:variant>
      <vt:variant>
        <vt:i4>0</vt:i4>
      </vt:variant>
      <vt:variant>
        <vt:i4>5</vt:i4>
      </vt:variant>
      <vt:variant>
        <vt:lpwstr/>
      </vt:variant>
      <vt:variant>
        <vt:lpwstr>_Toc270613385</vt:lpwstr>
      </vt:variant>
      <vt:variant>
        <vt:i4>1900592</vt:i4>
      </vt:variant>
      <vt:variant>
        <vt:i4>119</vt:i4>
      </vt:variant>
      <vt:variant>
        <vt:i4>0</vt:i4>
      </vt:variant>
      <vt:variant>
        <vt:i4>5</vt:i4>
      </vt:variant>
      <vt:variant>
        <vt:lpwstr/>
      </vt:variant>
      <vt:variant>
        <vt:lpwstr>_Toc270613384</vt:lpwstr>
      </vt:variant>
      <vt:variant>
        <vt:i4>1900592</vt:i4>
      </vt:variant>
      <vt:variant>
        <vt:i4>113</vt:i4>
      </vt:variant>
      <vt:variant>
        <vt:i4>0</vt:i4>
      </vt:variant>
      <vt:variant>
        <vt:i4>5</vt:i4>
      </vt:variant>
      <vt:variant>
        <vt:lpwstr/>
      </vt:variant>
      <vt:variant>
        <vt:lpwstr>_Toc270613383</vt:lpwstr>
      </vt:variant>
      <vt:variant>
        <vt:i4>1900592</vt:i4>
      </vt:variant>
      <vt:variant>
        <vt:i4>107</vt:i4>
      </vt:variant>
      <vt:variant>
        <vt:i4>0</vt:i4>
      </vt:variant>
      <vt:variant>
        <vt:i4>5</vt:i4>
      </vt:variant>
      <vt:variant>
        <vt:lpwstr/>
      </vt:variant>
      <vt:variant>
        <vt:lpwstr>_Toc270613382</vt:lpwstr>
      </vt:variant>
      <vt:variant>
        <vt:i4>1900592</vt:i4>
      </vt:variant>
      <vt:variant>
        <vt:i4>101</vt:i4>
      </vt:variant>
      <vt:variant>
        <vt:i4>0</vt:i4>
      </vt:variant>
      <vt:variant>
        <vt:i4>5</vt:i4>
      </vt:variant>
      <vt:variant>
        <vt:lpwstr/>
      </vt:variant>
      <vt:variant>
        <vt:lpwstr>_Toc270613381</vt:lpwstr>
      </vt:variant>
      <vt:variant>
        <vt:i4>1900592</vt:i4>
      </vt:variant>
      <vt:variant>
        <vt:i4>95</vt:i4>
      </vt:variant>
      <vt:variant>
        <vt:i4>0</vt:i4>
      </vt:variant>
      <vt:variant>
        <vt:i4>5</vt:i4>
      </vt:variant>
      <vt:variant>
        <vt:lpwstr/>
      </vt:variant>
      <vt:variant>
        <vt:lpwstr>_Toc270613380</vt:lpwstr>
      </vt:variant>
      <vt:variant>
        <vt:i4>1179696</vt:i4>
      </vt:variant>
      <vt:variant>
        <vt:i4>89</vt:i4>
      </vt:variant>
      <vt:variant>
        <vt:i4>0</vt:i4>
      </vt:variant>
      <vt:variant>
        <vt:i4>5</vt:i4>
      </vt:variant>
      <vt:variant>
        <vt:lpwstr/>
      </vt:variant>
      <vt:variant>
        <vt:lpwstr>_Toc270613379</vt:lpwstr>
      </vt:variant>
      <vt:variant>
        <vt:i4>1179696</vt:i4>
      </vt:variant>
      <vt:variant>
        <vt:i4>83</vt:i4>
      </vt:variant>
      <vt:variant>
        <vt:i4>0</vt:i4>
      </vt:variant>
      <vt:variant>
        <vt:i4>5</vt:i4>
      </vt:variant>
      <vt:variant>
        <vt:lpwstr/>
      </vt:variant>
      <vt:variant>
        <vt:lpwstr>_Toc270613378</vt:lpwstr>
      </vt:variant>
      <vt:variant>
        <vt:i4>1179696</vt:i4>
      </vt:variant>
      <vt:variant>
        <vt:i4>77</vt:i4>
      </vt:variant>
      <vt:variant>
        <vt:i4>0</vt:i4>
      </vt:variant>
      <vt:variant>
        <vt:i4>5</vt:i4>
      </vt:variant>
      <vt:variant>
        <vt:lpwstr/>
      </vt:variant>
      <vt:variant>
        <vt:lpwstr>_Toc270613377</vt:lpwstr>
      </vt:variant>
      <vt:variant>
        <vt:i4>1179696</vt:i4>
      </vt:variant>
      <vt:variant>
        <vt:i4>71</vt:i4>
      </vt:variant>
      <vt:variant>
        <vt:i4>0</vt:i4>
      </vt:variant>
      <vt:variant>
        <vt:i4>5</vt:i4>
      </vt:variant>
      <vt:variant>
        <vt:lpwstr/>
      </vt:variant>
      <vt:variant>
        <vt:lpwstr>_Toc270613376</vt:lpwstr>
      </vt:variant>
      <vt:variant>
        <vt:i4>1179696</vt:i4>
      </vt:variant>
      <vt:variant>
        <vt:i4>65</vt:i4>
      </vt:variant>
      <vt:variant>
        <vt:i4>0</vt:i4>
      </vt:variant>
      <vt:variant>
        <vt:i4>5</vt:i4>
      </vt:variant>
      <vt:variant>
        <vt:lpwstr/>
      </vt:variant>
      <vt:variant>
        <vt:lpwstr>_Toc270613375</vt:lpwstr>
      </vt:variant>
      <vt:variant>
        <vt:i4>1179696</vt:i4>
      </vt:variant>
      <vt:variant>
        <vt:i4>59</vt:i4>
      </vt:variant>
      <vt:variant>
        <vt:i4>0</vt:i4>
      </vt:variant>
      <vt:variant>
        <vt:i4>5</vt:i4>
      </vt:variant>
      <vt:variant>
        <vt:lpwstr/>
      </vt:variant>
      <vt:variant>
        <vt:lpwstr>_Toc270613374</vt:lpwstr>
      </vt:variant>
      <vt:variant>
        <vt:i4>1179696</vt:i4>
      </vt:variant>
      <vt:variant>
        <vt:i4>53</vt:i4>
      </vt:variant>
      <vt:variant>
        <vt:i4>0</vt:i4>
      </vt:variant>
      <vt:variant>
        <vt:i4>5</vt:i4>
      </vt:variant>
      <vt:variant>
        <vt:lpwstr/>
      </vt:variant>
      <vt:variant>
        <vt:lpwstr>_Toc270613373</vt:lpwstr>
      </vt:variant>
      <vt:variant>
        <vt:i4>1179696</vt:i4>
      </vt:variant>
      <vt:variant>
        <vt:i4>47</vt:i4>
      </vt:variant>
      <vt:variant>
        <vt:i4>0</vt:i4>
      </vt:variant>
      <vt:variant>
        <vt:i4>5</vt:i4>
      </vt:variant>
      <vt:variant>
        <vt:lpwstr/>
      </vt:variant>
      <vt:variant>
        <vt:lpwstr>_Toc270613372</vt:lpwstr>
      </vt:variant>
      <vt:variant>
        <vt:i4>1179696</vt:i4>
      </vt:variant>
      <vt:variant>
        <vt:i4>41</vt:i4>
      </vt:variant>
      <vt:variant>
        <vt:i4>0</vt:i4>
      </vt:variant>
      <vt:variant>
        <vt:i4>5</vt:i4>
      </vt:variant>
      <vt:variant>
        <vt:lpwstr/>
      </vt:variant>
      <vt:variant>
        <vt:lpwstr>_Toc270613371</vt:lpwstr>
      </vt:variant>
      <vt:variant>
        <vt:i4>1179696</vt:i4>
      </vt:variant>
      <vt:variant>
        <vt:i4>35</vt:i4>
      </vt:variant>
      <vt:variant>
        <vt:i4>0</vt:i4>
      </vt:variant>
      <vt:variant>
        <vt:i4>5</vt:i4>
      </vt:variant>
      <vt:variant>
        <vt:lpwstr/>
      </vt:variant>
      <vt:variant>
        <vt:lpwstr>_Toc270613370</vt:lpwstr>
      </vt:variant>
      <vt:variant>
        <vt:i4>1245232</vt:i4>
      </vt:variant>
      <vt:variant>
        <vt:i4>29</vt:i4>
      </vt:variant>
      <vt:variant>
        <vt:i4>0</vt:i4>
      </vt:variant>
      <vt:variant>
        <vt:i4>5</vt:i4>
      </vt:variant>
      <vt:variant>
        <vt:lpwstr/>
      </vt:variant>
      <vt:variant>
        <vt:lpwstr>_Toc270613369</vt:lpwstr>
      </vt:variant>
      <vt:variant>
        <vt:i4>1245232</vt:i4>
      </vt:variant>
      <vt:variant>
        <vt:i4>23</vt:i4>
      </vt:variant>
      <vt:variant>
        <vt:i4>0</vt:i4>
      </vt:variant>
      <vt:variant>
        <vt:i4>5</vt:i4>
      </vt:variant>
      <vt:variant>
        <vt:lpwstr/>
      </vt:variant>
      <vt:variant>
        <vt:lpwstr>_Toc270613368</vt:lpwstr>
      </vt:variant>
      <vt:variant>
        <vt:i4>1245232</vt:i4>
      </vt:variant>
      <vt:variant>
        <vt:i4>17</vt:i4>
      </vt:variant>
      <vt:variant>
        <vt:i4>0</vt:i4>
      </vt:variant>
      <vt:variant>
        <vt:i4>5</vt:i4>
      </vt:variant>
      <vt:variant>
        <vt:lpwstr/>
      </vt:variant>
      <vt:variant>
        <vt:lpwstr>_Toc270613367</vt:lpwstr>
      </vt:variant>
      <vt:variant>
        <vt:i4>131136</vt:i4>
      </vt:variant>
      <vt:variant>
        <vt:i4>6</vt:i4>
      </vt:variant>
      <vt:variant>
        <vt:i4>0</vt:i4>
      </vt:variant>
      <vt:variant>
        <vt:i4>5</vt:i4>
      </vt:variant>
      <vt:variant>
        <vt:lpwstr>http://grasia.fdi.ucm.es/main/?q=en/node/127</vt:lpwstr>
      </vt:variant>
      <vt:variant>
        <vt:lpwstr/>
      </vt:variant>
      <vt:variant>
        <vt:i4>75</vt:i4>
      </vt:variant>
      <vt:variant>
        <vt:i4>3</vt:i4>
      </vt:variant>
      <vt:variant>
        <vt:i4>0</vt:i4>
      </vt:variant>
      <vt:variant>
        <vt:i4>5</vt:i4>
      </vt:variant>
      <vt:variant>
        <vt:lpwstr>http://www.myri.com/myrinet/</vt:lpwstr>
      </vt:variant>
      <vt:variant>
        <vt:lpwstr/>
      </vt:variant>
      <vt:variant>
        <vt:i4>131187</vt:i4>
      </vt:variant>
      <vt:variant>
        <vt:i4>0</vt:i4>
      </vt:variant>
      <vt:variant>
        <vt:i4>0</vt:i4>
      </vt:variant>
      <vt:variant>
        <vt:i4>5</vt:i4>
      </vt:variant>
      <vt:variant>
        <vt:lpwstr>http://www.dgt.es/was6/portal/contenidos/es/seguridad_vial/estadistica/accidentes_30dias/princip_cifras_siniestral/cifras_siniestralidadl008.pdf,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Fiutten</dc:creator>
  <cp:keywords/>
  <dc:description/>
  <cp:lastModifiedBy>IO</cp:lastModifiedBy>
  <cp:revision>21</cp:revision>
  <dcterms:created xsi:type="dcterms:W3CDTF">2011-04-14T17:20:00Z</dcterms:created>
  <dcterms:modified xsi:type="dcterms:W3CDTF">2011-04-18T12:29:00Z</dcterms:modified>
</cp:coreProperties>
</file>